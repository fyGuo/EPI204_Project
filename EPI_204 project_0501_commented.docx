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8AB3" w14:textId="77777777" w:rsidR="006178B5" w:rsidRPr="006178B5" w:rsidRDefault="006178B5" w:rsidP="007806F0">
      <w:pPr>
        <w:spacing w:line="240" w:lineRule="auto"/>
        <w:jc w:val="both"/>
        <w:rPr>
          <w:rFonts w:ascii="Times New Roman" w:hAnsi="Times New Roman" w:cs="Times New Roman"/>
        </w:rPr>
      </w:pPr>
      <w:commentRangeStart w:id="0"/>
      <w:commentRangeEnd w:id="0"/>
      <w:r>
        <w:rPr>
          <w:rStyle w:val="CommentReference"/>
        </w:rPr>
        <w:commentReference w:id="0"/>
      </w:r>
    </w:p>
    <w:p w14:paraId="364AFC08" w14:textId="0C6076E3" w:rsidR="006B2BF7" w:rsidRPr="006178B5" w:rsidRDefault="007B608C" w:rsidP="007806F0">
      <w:pPr>
        <w:spacing w:line="240" w:lineRule="auto"/>
        <w:jc w:val="both"/>
        <w:rPr>
          <w:rFonts w:ascii="Times New Roman" w:hAnsi="Times New Roman" w:cs="Times New Roman"/>
        </w:rPr>
      </w:pPr>
      <w:commentRangeStart w:id="1"/>
      <w:r w:rsidRPr="006178B5">
        <w:rPr>
          <w:rFonts w:ascii="Times New Roman" w:hAnsi="Times New Roman" w:cs="Times New Roman"/>
        </w:rPr>
        <w:t>Methods</w:t>
      </w:r>
      <w:commentRangeEnd w:id="1"/>
      <w:r w:rsidR="007B359D">
        <w:rPr>
          <w:rStyle w:val="CommentReference"/>
        </w:rPr>
        <w:commentReference w:id="1"/>
      </w:r>
    </w:p>
    <w:p w14:paraId="3BC0E898" w14:textId="2EE5C73A" w:rsidR="00D46405" w:rsidRPr="006178B5" w:rsidRDefault="007B608C" w:rsidP="007806F0">
      <w:pPr>
        <w:spacing w:line="240" w:lineRule="auto"/>
        <w:jc w:val="both"/>
        <w:rPr>
          <w:rFonts w:ascii="Times New Roman" w:hAnsi="Times New Roman" w:cs="Times New Roman"/>
        </w:rPr>
      </w:pPr>
      <w:r w:rsidRPr="006178B5">
        <w:rPr>
          <w:rFonts w:ascii="Times New Roman" w:hAnsi="Times New Roman" w:cs="Times New Roman"/>
        </w:rPr>
        <w:t>The data used in this study is from an imputed version of</w:t>
      </w:r>
      <w:ins w:id="2" w:author="Jueyi Liu" w:date="2022-05-03T14:38:00Z">
        <w:r w:rsidR="004D1B6B">
          <w:rPr>
            <w:rFonts w:ascii="Times New Roman" w:hAnsi="Times New Roman" w:cs="Times New Roman"/>
          </w:rPr>
          <w:t xml:space="preserve"> the</w:t>
        </w:r>
      </w:ins>
      <w:r w:rsidRPr="006178B5">
        <w:rPr>
          <w:rFonts w:ascii="Times New Roman" w:hAnsi="Times New Roman" w:cs="Times New Roman"/>
        </w:rPr>
        <w:t xml:space="preserve"> NHANES II </w:t>
      </w:r>
      <w:commentRangeStart w:id="3"/>
      <w:r w:rsidRPr="006178B5">
        <w:rPr>
          <w:rFonts w:ascii="Times New Roman" w:hAnsi="Times New Roman" w:cs="Times New Roman"/>
        </w:rPr>
        <w:t>study</w:t>
      </w:r>
      <w:commentRangeEnd w:id="3"/>
      <w:r w:rsidR="004744DB">
        <w:rPr>
          <w:rStyle w:val="CommentReference"/>
        </w:rPr>
        <w:commentReference w:id="3"/>
      </w:r>
      <w:r w:rsidRPr="006178B5">
        <w:rPr>
          <w:rFonts w:ascii="Times New Roman" w:hAnsi="Times New Roman" w:cs="Times New Roman"/>
        </w:rPr>
        <w:t xml:space="preserve">. The exposure in this study is alcohol </w:t>
      </w:r>
      <w:r w:rsidR="00AE4D03" w:rsidRPr="006178B5">
        <w:rPr>
          <w:rFonts w:ascii="Times New Roman" w:hAnsi="Times New Roman" w:cs="Times New Roman"/>
        </w:rPr>
        <w:t xml:space="preserve">consumption </w:t>
      </w:r>
      <w:r w:rsidRPr="006178B5">
        <w:rPr>
          <w:rFonts w:ascii="Times New Roman" w:hAnsi="Times New Roman" w:cs="Times New Roman"/>
        </w:rPr>
        <w:t xml:space="preserve">(drinks/week) measured at the baseline. </w:t>
      </w:r>
      <w:commentRangeStart w:id="4"/>
      <w:r w:rsidR="00BE4BB7" w:rsidRPr="006178B5">
        <w:rPr>
          <w:rFonts w:ascii="Times New Roman" w:hAnsi="Times New Roman" w:cs="Times New Roman"/>
        </w:rPr>
        <w:t>Afte</w:t>
      </w:r>
      <w:commentRangeEnd w:id="4"/>
      <w:r w:rsidR="00D96F47">
        <w:rPr>
          <w:rStyle w:val="CommentReference"/>
        </w:rPr>
        <w:commentReference w:id="4"/>
      </w:r>
      <w:r w:rsidR="00BE4BB7" w:rsidRPr="006178B5">
        <w:rPr>
          <w:rFonts w:ascii="Times New Roman" w:hAnsi="Times New Roman" w:cs="Times New Roman"/>
        </w:rPr>
        <w:t>r exploring the distribution of alcohol intake, we decide</w:t>
      </w:r>
      <w:r w:rsidR="003C35D9" w:rsidRPr="006178B5">
        <w:rPr>
          <w:rFonts w:ascii="Times New Roman" w:hAnsi="Times New Roman" w:cs="Times New Roman"/>
        </w:rPr>
        <w:t>d</w:t>
      </w:r>
      <w:r w:rsidR="00BE4BB7" w:rsidRPr="006178B5">
        <w:rPr>
          <w:rFonts w:ascii="Times New Roman" w:hAnsi="Times New Roman" w:cs="Times New Roman"/>
        </w:rPr>
        <w:t xml:space="preserve"> to divide the continuous alcohol intake </w:t>
      </w:r>
      <w:ins w:id="5" w:author="Jueyi Liu" w:date="2022-05-03T14:38:00Z">
        <w:r w:rsidR="004D1B6B">
          <w:rPr>
            <w:rFonts w:ascii="Times New Roman" w:hAnsi="Times New Roman" w:cs="Times New Roman"/>
          </w:rPr>
          <w:t>in</w:t>
        </w:r>
      </w:ins>
      <w:ins w:id="6" w:author="Jueyi Liu" w:date="2022-05-03T14:39:00Z">
        <w:r w:rsidR="004D1B6B">
          <w:rPr>
            <w:rFonts w:ascii="Times New Roman" w:hAnsi="Times New Roman" w:cs="Times New Roman"/>
          </w:rPr>
          <w:t>to</w:t>
        </w:r>
      </w:ins>
      <w:del w:id="7" w:author="Jueyi Liu" w:date="2022-05-03T14:39:00Z">
        <w:r w:rsidR="00BE4BB7" w:rsidRPr="006178B5" w:rsidDel="004D1B6B">
          <w:rPr>
            <w:rFonts w:ascii="Times New Roman" w:hAnsi="Times New Roman" w:cs="Times New Roman"/>
          </w:rPr>
          <w:delText>t</w:delText>
        </w:r>
      </w:del>
      <w:del w:id="8" w:author="Jueyi Liu" w:date="2022-05-03T14:38:00Z">
        <w:r w:rsidR="00BE4BB7" w:rsidRPr="006178B5" w:rsidDel="004D1B6B">
          <w:rPr>
            <w:rFonts w:ascii="Times New Roman" w:hAnsi="Times New Roman" w:cs="Times New Roman"/>
          </w:rPr>
          <w:delText>o</w:delText>
        </w:r>
      </w:del>
      <w:r w:rsidR="00BE4BB7" w:rsidRPr="006178B5">
        <w:rPr>
          <w:rFonts w:ascii="Times New Roman" w:hAnsi="Times New Roman" w:cs="Times New Roman"/>
        </w:rPr>
        <w:t xml:space="preserve"> </w:t>
      </w:r>
      <w:r w:rsidR="003C35D9" w:rsidRPr="006178B5">
        <w:rPr>
          <w:rFonts w:ascii="Times New Roman" w:hAnsi="Times New Roman" w:cs="Times New Roman"/>
        </w:rPr>
        <w:t xml:space="preserve">categorical variables </w:t>
      </w:r>
      <w:r w:rsidR="00BE4BB7" w:rsidRPr="006178B5">
        <w:rPr>
          <w:rFonts w:ascii="Times New Roman" w:hAnsi="Times New Roman" w:cs="Times New Roman"/>
        </w:rPr>
        <w:t>to reduce the influence of outliers. We found about 43.7% of people didn’t take alcohol per week. After excluding people with 0 alcohol intake, the minimum, median</w:t>
      </w:r>
      <w:ins w:id="9" w:author="Jueyi Liu" w:date="2022-05-03T14:39:00Z">
        <w:r w:rsidR="004D1B6B">
          <w:rPr>
            <w:rFonts w:ascii="Times New Roman" w:hAnsi="Times New Roman" w:cs="Times New Roman"/>
          </w:rPr>
          <w:t>,</w:t>
        </w:r>
      </w:ins>
      <w:r w:rsidR="00BE4BB7" w:rsidRPr="006178B5">
        <w:rPr>
          <w:rFonts w:ascii="Times New Roman" w:hAnsi="Times New Roman" w:cs="Times New Roman"/>
        </w:rPr>
        <w:t xml:space="preserve"> and maximum alcohol intake were 0.5, 2.0, and 77.0 per week. Then we divided people into </w:t>
      </w:r>
      <w:ins w:id="10" w:author="Jueyi Liu" w:date="2022-05-03T14:39:00Z">
        <w:r w:rsidR="004D1B6B">
          <w:rPr>
            <w:rFonts w:ascii="Times New Roman" w:hAnsi="Times New Roman" w:cs="Times New Roman"/>
          </w:rPr>
          <w:t>four</w:t>
        </w:r>
      </w:ins>
      <w:del w:id="11" w:author="Jueyi Liu" w:date="2022-05-03T14:39:00Z">
        <w:r w:rsidR="00BE4BB7" w:rsidRPr="006178B5" w:rsidDel="004D1B6B">
          <w:rPr>
            <w:rFonts w:ascii="Times New Roman" w:hAnsi="Times New Roman" w:cs="Times New Roman"/>
          </w:rPr>
          <w:delText>4</w:delText>
        </w:r>
      </w:del>
      <w:r w:rsidR="00BE4BB7" w:rsidRPr="006178B5">
        <w:rPr>
          <w:rFonts w:ascii="Times New Roman" w:hAnsi="Times New Roman" w:cs="Times New Roman"/>
        </w:rPr>
        <w:t xml:space="preserve"> groups</w:t>
      </w:r>
      <w:r w:rsidR="003C35D9" w:rsidRPr="006178B5">
        <w:rPr>
          <w:rFonts w:ascii="Times New Roman" w:hAnsi="Times New Roman" w:cs="Times New Roman"/>
        </w:rPr>
        <w:t xml:space="preserve"> based on their alcohol intake: 0 per week, 0-0.5 drinks per week, 0.5-2 drinks per week</w:t>
      </w:r>
      <w:ins w:id="12" w:author="Jueyi Liu" w:date="2022-05-03T14:39:00Z">
        <w:r w:rsidR="004D1B6B">
          <w:rPr>
            <w:rFonts w:ascii="Times New Roman" w:hAnsi="Times New Roman" w:cs="Times New Roman"/>
          </w:rPr>
          <w:t>,</w:t>
        </w:r>
      </w:ins>
      <w:r w:rsidR="003C35D9" w:rsidRPr="006178B5">
        <w:rPr>
          <w:rFonts w:ascii="Times New Roman" w:hAnsi="Times New Roman" w:cs="Times New Roman"/>
        </w:rPr>
        <w:t xml:space="preserve"> and &gt;2 drinks per week. </w:t>
      </w:r>
      <w:r w:rsidRPr="006178B5">
        <w:rPr>
          <w:rFonts w:ascii="Times New Roman" w:hAnsi="Times New Roman" w:cs="Times New Roman"/>
        </w:rPr>
        <w:t>The outcome is time to death of cancer during the follow-up</w:t>
      </w:r>
      <w:r w:rsidR="003C35D9" w:rsidRPr="006178B5">
        <w:rPr>
          <w:rFonts w:ascii="Times New Roman" w:hAnsi="Times New Roman" w:cs="Times New Roman"/>
        </w:rPr>
        <w:t>, or time to censoring, or time to death from other causes, whichever comes first</w:t>
      </w:r>
      <w:r w:rsidRPr="006178B5">
        <w:rPr>
          <w:rFonts w:ascii="Times New Roman" w:hAnsi="Times New Roman" w:cs="Times New Roman"/>
        </w:rPr>
        <w:t xml:space="preserve">. </w:t>
      </w:r>
    </w:p>
    <w:p w14:paraId="7CA3902E" w14:textId="3761CA98" w:rsidR="00BE4BB7" w:rsidRPr="006178B5" w:rsidRDefault="00BE4BB7" w:rsidP="007806F0">
      <w:pPr>
        <w:spacing w:line="240" w:lineRule="auto"/>
        <w:jc w:val="both"/>
        <w:rPr>
          <w:rFonts w:ascii="Times New Roman" w:hAnsi="Times New Roman" w:cs="Times New Roman"/>
        </w:rPr>
      </w:pPr>
      <w:commentRangeStart w:id="13"/>
      <w:commentRangeStart w:id="14"/>
      <w:r w:rsidRPr="006178B5">
        <w:rPr>
          <w:rFonts w:ascii="Times New Roman" w:hAnsi="Times New Roman" w:cs="Times New Roman"/>
        </w:rPr>
        <w:t xml:space="preserve">Descriptive </w:t>
      </w:r>
      <w:commentRangeEnd w:id="13"/>
      <w:r w:rsidR="00311F56">
        <w:rPr>
          <w:rStyle w:val="CommentReference"/>
        </w:rPr>
        <w:commentReference w:id="13"/>
      </w:r>
      <w:commentRangeEnd w:id="14"/>
      <w:r w:rsidR="00D165DF">
        <w:rPr>
          <w:rStyle w:val="CommentReference"/>
        </w:rPr>
        <w:commentReference w:id="14"/>
      </w:r>
      <w:r w:rsidRPr="006178B5">
        <w:rPr>
          <w:rFonts w:ascii="Times New Roman" w:hAnsi="Times New Roman" w:cs="Times New Roman"/>
        </w:rPr>
        <w:t xml:space="preserve">statistics </w:t>
      </w:r>
      <w:r w:rsidR="003C35D9" w:rsidRPr="006178B5">
        <w:rPr>
          <w:rFonts w:ascii="Times New Roman" w:hAnsi="Times New Roman" w:cs="Times New Roman"/>
        </w:rPr>
        <w:t>a</w:t>
      </w:r>
      <w:r w:rsidRPr="006178B5">
        <w:rPr>
          <w:rFonts w:ascii="Times New Roman" w:hAnsi="Times New Roman" w:cs="Times New Roman"/>
        </w:rPr>
        <w:t xml:space="preserve">re utilized to measure the baseline characteristics in the study </w:t>
      </w:r>
      <w:r w:rsidR="003C35D9" w:rsidRPr="006178B5">
        <w:rPr>
          <w:rFonts w:ascii="Times New Roman" w:hAnsi="Times New Roman" w:cs="Times New Roman"/>
        </w:rPr>
        <w:t>dataset</w:t>
      </w:r>
      <w:r w:rsidRPr="006178B5">
        <w:rPr>
          <w:rFonts w:ascii="Times New Roman" w:hAnsi="Times New Roman" w:cs="Times New Roman"/>
        </w:rPr>
        <w:t xml:space="preserve">. </w:t>
      </w:r>
      <w:ins w:id="15" w:author="Jueyi Liu" w:date="2022-05-03T14:39:00Z">
        <w:r w:rsidR="007C2E6F">
          <w:rPr>
            <w:rFonts w:ascii="Times New Roman" w:hAnsi="Times New Roman" w:cs="Times New Roman"/>
          </w:rPr>
          <w:t>The n</w:t>
        </w:r>
      </w:ins>
      <w:del w:id="16" w:author="Jueyi Liu" w:date="2022-05-03T14:39:00Z">
        <w:r w:rsidR="003C35D9" w:rsidRPr="006178B5" w:rsidDel="007C2E6F">
          <w:rPr>
            <w:rFonts w:ascii="Times New Roman" w:hAnsi="Times New Roman" w:cs="Times New Roman"/>
          </w:rPr>
          <w:delText>N</w:delText>
        </w:r>
      </w:del>
      <w:r w:rsidR="003C35D9" w:rsidRPr="006178B5">
        <w:rPr>
          <w:rFonts w:ascii="Times New Roman" w:hAnsi="Times New Roman" w:cs="Times New Roman"/>
        </w:rPr>
        <w:t>umber and percentages for categorical variables and mean and standard deviation for continuous variables are reported. Through the</w:t>
      </w:r>
      <w:r w:rsidR="002B7DD2" w:rsidRPr="006178B5">
        <w:rPr>
          <w:rFonts w:ascii="Times New Roman" w:hAnsi="Times New Roman" w:cs="Times New Roman"/>
        </w:rPr>
        <w:t xml:space="preserve">se descriptive statistics, </w:t>
      </w:r>
      <w:commentRangeStart w:id="17"/>
      <w:r w:rsidR="002B7DD2" w:rsidRPr="006178B5">
        <w:rPr>
          <w:rFonts w:ascii="Times New Roman" w:hAnsi="Times New Roman" w:cs="Times New Roman"/>
        </w:rPr>
        <w:t xml:space="preserve">we measured the unbalanced distribution for the covariates between alcohol </w:t>
      </w:r>
      <w:r w:rsidR="00A023A5" w:rsidRPr="006178B5">
        <w:rPr>
          <w:rFonts w:ascii="Times New Roman" w:hAnsi="Times New Roman" w:cs="Times New Roman"/>
        </w:rPr>
        <w:t>consumption</w:t>
      </w:r>
      <w:r w:rsidR="002B7DD2" w:rsidRPr="006178B5">
        <w:rPr>
          <w:rFonts w:ascii="Times New Roman" w:hAnsi="Times New Roman" w:cs="Times New Roman"/>
        </w:rPr>
        <w:t xml:space="preserve"> groups</w:t>
      </w:r>
      <w:del w:id="18" w:author="Jueyi Liu" w:date="2022-05-03T14:40:00Z">
        <w:r w:rsidR="002B7DD2" w:rsidRPr="006178B5" w:rsidDel="007C2E6F">
          <w:rPr>
            <w:rFonts w:ascii="Times New Roman" w:hAnsi="Times New Roman" w:cs="Times New Roman"/>
          </w:rPr>
          <w:delText>,</w:delText>
        </w:r>
      </w:del>
      <w:r w:rsidR="002B7DD2" w:rsidRPr="006178B5">
        <w:rPr>
          <w:rFonts w:ascii="Times New Roman" w:hAnsi="Times New Roman" w:cs="Times New Roman"/>
        </w:rPr>
        <w:t xml:space="preserve"> and thus, explore</w:t>
      </w:r>
      <w:ins w:id="19" w:author="Jueyi Liu" w:date="2022-05-03T14:40:00Z">
        <w:r w:rsidR="007C2E6F">
          <w:rPr>
            <w:rFonts w:ascii="Times New Roman" w:hAnsi="Times New Roman" w:cs="Times New Roman"/>
          </w:rPr>
          <w:t>d</w:t>
        </w:r>
      </w:ins>
      <w:r w:rsidR="002B7DD2" w:rsidRPr="006178B5">
        <w:rPr>
          <w:rFonts w:ascii="Times New Roman" w:hAnsi="Times New Roman" w:cs="Times New Roman"/>
        </w:rPr>
        <w:t xml:space="preserve"> potential confounding in the association between alcohol assumption and cancer mortality</w:t>
      </w:r>
      <w:commentRangeEnd w:id="17"/>
      <w:r w:rsidR="0031162A">
        <w:rPr>
          <w:rStyle w:val="CommentReference"/>
        </w:rPr>
        <w:commentReference w:id="17"/>
      </w:r>
      <w:r w:rsidR="002B7DD2" w:rsidRPr="006178B5">
        <w:rPr>
          <w:rFonts w:ascii="Times New Roman" w:hAnsi="Times New Roman" w:cs="Times New Roman"/>
        </w:rPr>
        <w:t>.</w:t>
      </w:r>
    </w:p>
    <w:p w14:paraId="4B855397" w14:textId="0F7D7AA3" w:rsidR="001A187A" w:rsidRPr="006178B5" w:rsidRDefault="007B608C" w:rsidP="007806F0">
      <w:pPr>
        <w:spacing w:line="240" w:lineRule="auto"/>
        <w:jc w:val="both"/>
        <w:rPr>
          <w:rFonts w:ascii="Times New Roman" w:hAnsi="Times New Roman" w:cs="Times New Roman"/>
        </w:rPr>
      </w:pPr>
      <w:r w:rsidRPr="006178B5">
        <w:rPr>
          <w:rFonts w:ascii="Times New Roman" w:hAnsi="Times New Roman" w:cs="Times New Roman"/>
        </w:rPr>
        <w:t xml:space="preserve">Given the cross-sectional nature of the study, </w:t>
      </w:r>
      <w:del w:id="20" w:author="Jueyi Liu" w:date="2022-05-03T14:41:00Z">
        <w:r w:rsidRPr="006178B5" w:rsidDel="007B359D">
          <w:rPr>
            <w:rFonts w:ascii="Times New Roman" w:hAnsi="Times New Roman" w:cs="Times New Roman"/>
          </w:rPr>
          <w:delText xml:space="preserve">the </w:delText>
        </w:r>
      </w:del>
      <w:r w:rsidRPr="006178B5">
        <w:rPr>
          <w:rFonts w:ascii="Times New Roman" w:hAnsi="Times New Roman" w:cs="Times New Roman"/>
        </w:rPr>
        <w:t>alcohol intake can be perceived as</w:t>
      </w:r>
      <w:ins w:id="21" w:author="Jueyi Liu" w:date="2022-05-03T14:41:00Z">
        <w:r w:rsidR="007B359D">
          <w:rPr>
            <w:rFonts w:ascii="Times New Roman" w:hAnsi="Times New Roman" w:cs="Times New Roman"/>
          </w:rPr>
          <w:t xml:space="preserve"> a</w:t>
        </w:r>
      </w:ins>
      <w:r w:rsidRPr="006178B5">
        <w:rPr>
          <w:rFonts w:ascii="Times New Roman" w:hAnsi="Times New Roman" w:cs="Times New Roman"/>
        </w:rPr>
        <w:t xml:space="preserve"> prevalent intake, which </w:t>
      </w:r>
      <w:r w:rsidR="002B7DD2" w:rsidRPr="006178B5">
        <w:rPr>
          <w:rFonts w:ascii="Times New Roman" w:hAnsi="Times New Roman" w:cs="Times New Roman"/>
        </w:rPr>
        <w:t>could induce</w:t>
      </w:r>
      <w:r w:rsidRPr="006178B5">
        <w:rPr>
          <w:rFonts w:ascii="Times New Roman" w:hAnsi="Times New Roman" w:cs="Times New Roman"/>
        </w:rPr>
        <w:t xml:space="preserve"> </w:t>
      </w:r>
      <w:r w:rsidR="002B7DD2" w:rsidRPr="006178B5">
        <w:rPr>
          <w:rFonts w:ascii="Times New Roman" w:hAnsi="Times New Roman" w:cs="Times New Roman"/>
        </w:rPr>
        <w:t>the</w:t>
      </w:r>
      <w:r w:rsidRPr="006178B5">
        <w:rPr>
          <w:rFonts w:ascii="Times New Roman" w:hAnsi="Times New Roman" w:cs="Times New Roman"/>
        </w:rPr>
        <w:t xml:space="preserve"> </w:t>
      </w:r>
      <w:r w:rsidR="00D46405" w:rsidRPr="006178B5">
        <w:rPr>
          <w:rFonts w:ascii="Times New Roman" w:hAnsi="Times New Roman" w:cs="Times New Roman"/>
        </w:rPr>
        <w:t xml:space="preserve">“prevalent user” </w:t>
      </w:r>
      <w:r w:rsidR="002B7DD2" w:rsidRPr="006178B5">
        <w:rPr>
          <w:rFonts w:ascii="Times New Roman" w:hAnsi="Times New Roman" w:cs="Times New Roman"/>
        </w:rPr>
        <w:t>bias</w:t>
      </w:r>
      <w:r w:rsidRPr="006178B5">
        <w:rPr>
          <w:rFonts w:ascii="Times New Roman" w:hAnsi="Times New Roman" w:cs="Times New Roman"/>
        </w:rPr>
        <w:t>.</w:t>
      </w:r>
      <w:r w:rsidR="00D46405" w:rsidRPr="006178B5">
        <w:rPr>
          <w:rFonts w:ascii="Times New Roman" w:hAnsi="Times New Roman" w:cs="Times New Roman"/>
        </w:rPr>
        <w:t xml:space="preserve"> </w:t>
      </w:r>
      <w:r w:rsidR="002B7DD2" w:rsidRPr="006178B5">
        <w:rPr>
          <w:rFonts w:ascii="Times New Roman" w:hAnsi="Times New Roman" w:cs="Times New Roman"/>
        </w:rPr>
        <w:t>To test the robustness of the findings given this potential bias</w:t>
      </w:r>
      <w:del w:id="22" w:author="Jueyi Liu" w:date="2022-05-03T14:47:00Z">
        <w:r w:rsidR="002B7DD2" w:rsidRPr="006178B5" w:rsidDel="002047D0">
          <w:rPr>
            <w:rFonts w:ascii="Times New Roman" w:hAnsi="Times New Roman" w:cs="Times New Roman"/>
          </w:rPr>
          <w:delText xml:space="preserve">, </w:delText>
        </w:r>
        <w:r w:rsidR="00D46405" w:rsidRPr="006178B5" w:rsidDel="002047D0">
          <w:rPr>
            <w:rFonts w:ascii="Times New Roman" w:hAnsi="Times New Roman" w:cs="Times New Roman"/>
          </w:rPr>
          <w:delText>in the main analysis</w:delText>
        </w:r>
      </w:del>
      <w:r w:rsidR="00D46405" w:rsidRPr="006178B5">
        <w:rPr>
          <w:rFonts w:ascii="Times New Roman" w:hAnsi="Times New Roman" w:cs="Times New Roman"/>
        </w:rPr>
        <w:t xml:space="preserve">, we chose to conduct Cox proportional hazard models </w:t>
      </w:r>
      <w:del w:id="23" w:author="Jueyi Liu" w:date="2022-05-03T14:47:00Z">
        <w:r w:rsidR="00D46405" w:rsidRPr="006178B5" w:rsidDel="002047D0">
          <w:rPr>
            <w:rFonts w:ascii="Times New Roman" w:hAnsi="Times New Roman" w:cs="Times New Roman"/>
          </w:rPr>
          <w:delText xml:space="preserve">through </w:delText>
        </w:r>
      </w:del>
      <w:ins w:id="24" w:author="Jueyi Liu" w:date="2022-05-03T14:47:00Z">
        <w:r w:rsidR="002047D0">
          <w:rPr>
            <w:rFonts w:ascii="Times New Roman" w:hAnsi="Times New Roman" w:cs="Times New Roman"/>
          </w:rPr>
          <w:t>with</w:t>
        </w:r>
        <w:r w:rsidR="002047D0" w:rsidRPr="006178B5">
          <w:rPr>
            <w:rFonts w:ascii="Times New Roman" w:hAnsi="Times New Roman" w:cs="Times New Roman"/>
          </w:rPr>
          <w:t xml:space="preserve"> </w:t>
        </w:r>
      </w:ins>
      <w:r w:rsidR="00D46405" w:rsidRPr="006178B5">
        <w:rPr>
          <w:rFonts w:ascii="Times New Roman" w:hAnsi="Times New Roman" w:cs="Times New Roman"/>
        </w:rPr>
        <w:t>two approaches</w:t>
      </w:r>
      <w:ins w:id="25" w:author="Jueyi Liu" w:date="2022-05-03T14:47:00Z">
        <w:r w:rsidR="002047D0">
          <w:rPr>
            <w:rFonts w:ascii="Times New Roman" w:hAnsi="Times New Roman" w:cs="Times New Roman"/>
          </w:rPr>
          <w:t xml:space="preserve"> </w:t>
        </w:r>
        <w:r w:rsidR="002047D0" w:rsidRPr="006178B5">
          <w:rPr>
            <w:rFonts w:ascii="Times New Roman" w:hAnsi="Times New Roman" w:cs="Times New Roman"/>
          </w:rPr>
          <w:t xml:space="preserve">in the </w:t>
        </w:r>
      </w:ins>
      <w:ins w:id="26" w:author="Jueyi Liu" w:date="2022-05-03T15:31:00Z">
        <w:r w:rsidR="006028DF">
          <w:rPr>
            <w:rFonts w:ascii="Times New Roman" w:hAnsi="Times New Roman" w:cs="Times New Roman"/>
          </w:rPr>
          <w:t>primary</w:t>
        </w:r>
      </w:ins>
      <w:ins w:id="27" w:author="Jueyi Liu" w:date="2022-05-03T14:47:00Z">
        <w:r w:rsidR="002047D0" w:rsidRPr="006178B5">
          <w:rPr>
            <w:rFonts w:ascii="Times New Roman" w:hAnsi="Times New Roman" w:cs="Times New Roman"/>
          </w:rPr>
          <w:t xml:space="preserve"> analysis</w:t>
        </w:r>
      </w:ins>
      <w:r w:rsidR="00D46405" w:rsidRPr="006178B5">
        <w:rPr>
          <w:rFonts w:ascii="Times New Roman" w:hAnsi="Times New Roman" w:cs="Times New Roman"/>
        </w:rPr>
        <w:t xml:space="preserve">. The </w:t>
      </w:r>
      <w:r w:rsidR="00B06633" w:rsidRPr="006178B5">
        <w:rPr>
          <w:rFonts w:ascii="Times New Roman" w:hAnsi="Times New Roman" w:cs="Times New Roman"/>
        </w:rPr>
        <w:t>first</w:t>
      </w:r>
      <w:r w:rsidR="00D46405" w:rsidRPr="006178B5">
        <w:rPr>
          <w:rFonts w:ascii="Times New Roman" w:hAnsi="Times New Roman" w:cs="Times New Roman"/>
        </w:rPr>
        <w:t xml:space="preserve"> approach is set</w:t>
      </w:r>
      <w:r w:rsidR="0027491E" w:rsidRPr="006178B5">
        <w:rPr>
          <w:rFonts w:ascii="Times New Roman" w:hAnsi="Times New Roman" w:cs="Times New Roman"/>
        </w:rPr>
        <w:t>ting</w:t>
      </w:r>
      <w:r w:rsidR="00D46405" w:rsidRPr="006178B5">
        <w:rPr>
          <w:rFonts w:ascii="Times New Roman" w:hAnsi="Times New Roman" w:cs="Times New Roman"/>
        </w:rPr>
        <w:t xml:space="preserve"> the age</w:t>
      </w:r>
      <w:ins w:id="28" w:author="Jueyi Liu" w:date="2022-05-03T14:41:00Z">
        <w:r w:rsidR="007B359D">
          <w:rPr>
            <w:rFonts w:ascii="Times New Roman" w:hAnsi="Times New Roman" w:cs="Times New Roman"/>
          </w:rPr>
          <w:t xml:space="preserve"> of</w:t>
        </w:r>
      </w:ins>
      <w:r w:rsidR="00D46405" w:rsidRPr="006178B5">
        <w:rPr>
          <w:rFonts w:ascii="Times New Roman" w:hAnsi="Times New Roman" w:cs="Times New Roman"/>
        </w:rPr>
        <w:t xml:space="preserve"> 2</w:t>
      </w:r>
      <w:r w:rsidR="00D85070" w:rsidRPr="006178B5">
        <w:rPr>
          <w:rFonts w:ascii="Times New Roman" w:hAnsi="Times New Roman" w:cs="Times New Roman"/>
        </w:rPr>
        <w:t>1 (</w:t>
      </w:r>
      <w:del w:id="29" w:author="Jueyi Liu" w:date="2022-05-03T14:48:00Z">
        <w:r w:rsidR="00D85070" w:rsidRPr="006178B5" w:rsidDel="002047D0">
          <w:rPr>
            <w:rFonts w:ascii="Times New Roman" w:hAnsi="Times New Roman" w:cs="Times New Roman"/>
          </w:rPr>
          <w:delText xml:space="preserve">which is </w:delText>
        </w:r>
      </w:del>
      <w:r w:rsidR="00D85070" w:rsidRPr="006178B5">
        <w:rPr>
          <w:rFonts w:ascii="Times New Roman" w:hAnsi="Times New Roman" w:cs="Times New Roman"/>
        </w:rPr>
        <w:t xml:space="preserve">the legal age to buy alcohol in the US) </w:t>
      </w:r>
      <w:r w:rsidR="0027491E" w:rsidRPr="006178B5">
        <w:rPr>
          <w:rFonts w:ascii="Times New Roman" w:hAnsi="Times New Roman" w:cs="Times New Roman"/>
        </w:rPr>
        <w:t xml:space="preserve">to be the time origin </w:t>
      </w:r>
      <w:r w:rsidR="00D85070" w:rsidRPr="006178B5">
        <w:rPr>
          <w:rFonts w:ascii="Times New Roman" w:hAnsi="Times New Roman" w:cs="Times New Roman"/>
        </w:rPr>
        <w:t>and choos</w:t>
      </w:r>
      <w:r w:rsidR="0027491E" w:rsidRPr="006178B5">
        <w:rPr>
          <w:rFonts w:ascii="Times New Roman" w:hAnsi="Times New Roman" w:cs="Times New Roman"/>
        </w:rPr>
        <w:t>ing</w:t>
      </w:r>
      <w:r w:rsidR="00D85070" w:rsidRPr="006178B5">
        <w:rPr>
          <w:rFonts w:ascii="Times New Roman" w:hAnsi="Times New Roman" w:cs="Times New Roman"/>
        </w:rPr>
        <w:t xml:space="preserve"> age as the time</w:t>
      </w:r>
      <w:ins w:id="30" w:author="Jueyi Liu" w:date="2022-05-03T14:42:00Z">
        <w:r w:rsidR="007B359D">
          <w:rPr>
            <w:rFonts w:ascii="Times New Roman" w:hAnsi="Times New Roman" w:cs="Times New Roman"/>
          </w:rPr>
          <w:t xml:space="preserve"> </w:t>
        </w:r>
      </w:ins>
      <w:del w:id="31" w:author="Jueyi Liu" w:date="2022-05-03T14:42:00Z">
        <w:r w:rsidR="00D85070" w:rsidRPr="006178B5" w:rsidDel="007B359D">
          <w:rPr>
            <w:rFonts w:ascii="Times New Roman" w:hAnsi="Times New Roman" w:cs="Times New Roman"/>
          </w:rPr>
          <w:delText>-</w:delText>
        </w:r>
      </w:del>
      <w:r w:rsidR="00D85070" w:rsidRPr="006178B5">
        <w:rPr>
          <w:rFonts w:ascii="Times New Roman" w:hAnsi="Times New Roman" w:cs="Times New Roman"/>
        </w:rPr>
        <w:t>scale. In this approach, we conduct</w:t>
      </w:r>
      <w:r w:rsidR="0027491E" w:rsidRPr="006178B5">
        <w:rPr>
          <w:rFonts w:ascii="Times New Roman" w:hAnsi="Times New Roman" w:cs="Times New Roman"/>
        </w:rPr>
        <w:t>ed</w:t>
      </w:r>
      <w:r w:rsidR="00D85070" w:rsidRPr="006178B5">
        <w:rPr>
          <w:rFonts w:ascii="Times New Roman" w:hAnsi="Times New Roman" w:cs="Times New Roman"/>
        </w:rPr>
        <w:t xml:space="preserve"> </w:t>
      </w:r>
      <w:ins w:id="32" w:author="Jueyi Liu" w:date="2022-05-03T14:42:00Z">
        <w:r w:rsidR="007B359D">
          <w:rPr>
            <w:rFonts w:ascii="Times New Roman" w:hAnsi="Times New Roman" w:cs="Times New Roman"/>
          </w:rPr>
          <w:t xml:space="preserve">a </w:t>
        </w:r>
      </w:ins>
      <w:r w:rsidR="00D85070" w:rsidRPr="006178B5">
        <w:rPr>
          <w:rFonts w:ascii="Times New Roman" w:hAnsi="Times New Roman" w:cs="Times New Roman"/>
        </w:rPr>
        <w:t xml:space="preserve">crude model and </w:t>
      </w:r>
      <w:ins w:id="33" w:author="Jueyi Liu" w:date="2022-05-03T14:42:00Z">
        <w:r w:rsidR="007B359D">
          <w:rPr>
            <w:rFonts w:ascii="Times New Roman" w:hAnsi="Times New Roman" w:cs="Times New Roman"/>
          </w:rPr>
          <w:t xml:space="preserve">a </w:t>
        </w:r>
      </w:ins>
      <w:proofErr w:type="gramStart"/>
      <w:r w:rsidR="00D85070" w:rsidRPr="006178B5">
        <w:rPr>
          <w:rFonts w:ascii="Times New Roman" w:hAnsi="Times New Roman" w:cs="Times New Roman"/>
        </w:rPr>
        <w:t>fully-adjusted</w:t>
      </w:r>
      <w:proofErr w:type="gramEnd"/>
      <w:r w:rsidR="00D85070" w:rsidRPr="006178B5">
        <w:rPr>
          <w:rFonts w:ascii="Times New Roman" w:hAnsi="Times New Roman" w:cs="Times New Roman"/>
        </w:rPr>
        <w:t xml:space="preserve"> model. No model adjusting for baseline age </w:t>
      </w:r>
      <w:r w:rsidR="00AB1845" w:rsidRPr="006178B5">
        <w:rPr>
          <w:rFonts w:ascii="Times New Roman" w:hAnsi="Times New Roman" w:cs="Times New Roman"/>
        </w:rPr>
        <w:t>was</w:t>
      </w:r>
      <w:r w:rsidR="00D85070" w:rsidRPr="006178B5">
        <w:rPr>
          <w:rFonts w:ascii="Times New Roman" w:hAnsi="Times New Roman" w:cs="Times New Roman"/>
        </w:rPr>
        <w:t xml:space="preserve"> conducted since </w:t>
      </w:r>
      <w:r w:rsidR="00AB1845" w:rsidRPr="006178B5">
        <w:rPr>
          <w:rFonts w:ascii="Times New Roman" w:hAnsi="Times New Roman" w:cs="Times New Roman"/>
        </w:rPr>
        <w:t>age was set as the time scale</w:t>
      </w:r>
      <w:r w:rsidR="00D85070" w:rsidRPr="006178B5">
        <w:rPr>
          <w:rFonts w:ascii="Times New Roman" w:hAnsi="Times New Roman" w:cs="Times New Roman"/>
        </w:rPr>
        <w:t>.</w:t>
      </w:r>
      <w:r w:rsidR="001A187A" w:rsidRPr="006178B5">
        <w:rPr>
          <w:rFonts w:ascii="Times New Roman" w:hAnsi="Times New Roman" w:cs="Times New Roman"/>
        </w:rPr>
        <w:t xml:space="preserve"> The </w:t>
      </w:r>
      <w:proofErr w:type="gramStart"/>
      <w:r w:rsidR="001A187A" w:rsidRPr="006178B5">
        <w:rPr>
          <w:rFonts w:ascii="Times New Roman" w:hAnsi="Times New Roman" w:cs="Times New Roman"/>
        </w:rPr>
        <w:t>fully-adjusted</w:t>
      </w:r>
      <w:proofErr w:type="gramEnd"/>
      <w:r w:rsidR="001A187A" w:rsidRPr="006178B5">
        <w:rPr>
          <w:rFonts w:ascii="Times New Roman" w:hAnsi="Times New Roman" w:cs="Times New Roman"/>
        </w:rPr>
        <w:t xml:space="preserve"> model </w:t>
      </w:r>
      <w:del w:id="34" w:author="Jueyi Liu" w:date="2022-05-03T14:44:00Z">
        <w:r w:rsidR="001A187A" w:rsidRPr="006178B5" w:rsidDel="007B359D">
          <w:rPr>
            <w:rFonts w:ascii="Times New Roman" w:hAnsi="Times New Roman" w:cs="Times New Roman"/>
          </w:rPr>
          <w:delText xml:space="preserve">now </w:delText>
        </w:r>
      </w:del>
      <w:r w:rsidR="001A187A" w:rsidRPr="006178B5">
        <w:rPr>
          <w:rFonts w:ascii="Times New Roman" w:hAnsi="Times New Roman" w:cs="Times New Roman"/>
        </w:rPr>
        <w:t>only adjusted for sex</w:t>
      </w:r>
      <w:del w:id="35" w:author="Jueyi Liu" w:date="2022-05-03T14:42:00Z">
        <w:r w:rsidR="001A187A" w:rsidRPr="006178B5" w:rsidDel="007B359D">
          <w:rPr>
            <w:rFonts w:ascii="Times New Roman" w:hAnsi="Times New Roman" w:cs="Times New Roman"/>
          </w:rPr>
          <w:delText>,</w:delText>
        </w:r>
      </w:del>
      <w:r w:rsidR="001A187A" w:rsidRPr="006178B5">
        <w:rPr>
          <w:rFonts w:ascii="Times New Roman" w:hAnsi="Times New Roman" w:cs="Times New Roman"/>
        </w:rPr>
        <w:t xml:space="preserve"> and </w:t>
      </w:r>
      <w:del w:id="36" w:author="Jueyi Liu" w:date="2022-05-03T14:44:00Z">
        <w:r w:rsidR="001A187A" w:rsidRPr="006178B5" w:rsidDel="007B359D">
          <w:rPr>
            <w:rFonts w:ascii="Times New Roman" w:hAnsi="Times New Roman" w:cs="Times New Roman"/>
          </w:rPr>
          <w:delText xml:space="preserve">other </w:delText>
        </w:r>
      </w:del>
      <w:ins w:id="37" w:author="Jueyi Liu" w:date="2022-05-03T14:44:00Z">
        <w:r w:rsidR="007B359D">
          <w:rPr>
            <w:rFonts w:ascii="Times New Roman" w:hAnsi="Times New Roman" w:cs="Times New Roman"/>
          </w:rPr>
          <w:t>covariates related to</w:t>
        </w:r>
        <w:r w:rsidR="007B359D" w:rsidRPr="006178B5">
          <w:rPr>
            <w:rFonts w:ascii="Times New Roman" w:hAnsi="Times New Roman" w:cs="Times New Roman"/>
          </w:rPr>
          <w:t xml:space="preserve"> </w:t>
        </w:r>
      </w:ins>
      <w:r w:rsidR="00AB1845" w:rsidRPr="006178B5">
        <w:rPr>
          <w:rFonts w:ascii="Times New Roman" w:hAnsi="Times New Roman" w:cs="Times New Roman"/>
        </w:rPr>
        <w:t>socio-economic status (SES)</w:t>
      </w:r>
      <w:ins w:id="38" w:author="Jueyi Liu" w:date="2022-05-03T14:45:00Z">
        <w:r w:rsidR="007B359D">
          <w:rPr>
            <w:rFonts w:ascii="Times New Roman" w:hAnsi="Times New Roman" w:cs="Times New Roman"/>
          </w:rPr>
          <w:t xml:space="preserve">. We did not include any </w:t>
        </w:r>
      </w:ins>
      <w:del w:id="39" w:author="Jueyi Liu" w:date="2022-05-03T14:45:00Z">
        <w:r w:rsidR="001A187A" w:rsidRPr="006178B5" w:rsidDel="007B359D">
          <w:rPr>
            <w:rFonts w:ascii="Times New Roman" w:hAnsi="Times New Roman" w:cs="Times New Roman"/>
          </w:rPr>
          <w:delText xml:space="preserve"> related covariates, because all the </w:delText>
        </w:r>
      </w:del>
      <w:r w:rsidR="001A187A" w:rsidRPr="006178B5">
        <w:rPr>
          <w:rFonts w:ascii="Times New Roman" w:hAnsi="Times New Roman" w:cs="Times New Roman"/>
        </w:rPr>
        <w:t>biomarkers, biometrics, and disease status at baseline</w:t>
      </w:r>
      <w:ins w:id="40" w:author="Jueyi Liu" w:date="2022-05-03T14:45:00Z">
        <w:r w:rsidR="007B359D">
          <w:rPr>
            <w:rFonts w:ascii="Times New Roman" w:hAnsi="Times New Roman" w:cs="Times New Roman"/>
          </w:rPr>
          <w:t xml:space="preserve"> </w:t>
        </w:r>
        <w:r w:rsidR="007B359D" w:rsidRPr="007B359D">
          <w:rPr>
            <w:rFonts w:ascii="Times New Roman" w:hAnsi="Times New Roman" w:cs="Times New Roman"/>
          </w:rPr>
          <w:t>in this model</w:t>
        </w:r>
        <w:r w:rsidR="007B359D">
          <w:rPr>
            <w:rFonts w:ascii="Times New Roman" w:hAnsi="Times New Roman" w:cs="Times New Roman"/>
          </w:rPr>
          <w:t xml:space="preserve"> since </w:t>
        </w:r>
        <w:proofErr w:type="spellStart"/>
        <w:r w:rsidR="007B359D">
          <w:rPr>
            <w:rFonts w:ascii="Times New Roman" w:hAnsi="Times New Roman" w:cs="Times New Roman"/>
          </w:rPr>
          <w:t>they</w:t>
        </w:r>
      </w:ins>
      <w:r w:rsidR="001A187A" w:rsidRPr="006178B5">
        <w:rPr>
          <w:rFonts w:ascii="Times New Roman" w:hAnsi="Times New Roman" w:cs="Times New Roman"/>
        </w:rPr>
        <w:t xml:space="preserve"> </w:t>
      </w:r>
      <w:proofErr w:type="spellEnd"/>
      <w:r w:rsidR="001A187A" w:rsidRPr="006178B5">
        <w:rPr>
          <w:rFonts w:ascii="Times New Roman" w:hAnsi="Times New Roman" w:cs="Times New Roman"/>
        </w:rPr>
        <w:t xml:space="preserve">might be the consequence of the </w:t>
      </w:r>
      <w:ins w:id="41" w:author="Jueyi Liu" w:date="2022-05-03T14:45:00Z">
        <w:r w:rsidR="007B359D">
          <w:rPr>
            <w:rFonts w:ascii="Times New Roman" w:hAnsi="Times New Roman" w:cs="Times New Roman"/>
          </w:rPr>
          <w:t xml:space="preserve">past </w:t>
        </w:r>
      </w:ins>
      <w:r w:rsidR="001A187A" w:rsidRPr="006178B5">
        <w:rPr>
          <w:rFonts w:ascii="Times New Roman" w:hAnsi="Times New Roman" w:cs="Times New Roman"/>
        </w:rPr>
        <w:t>alcohol intake</w:t>
      </w:r>
      <w:del w:id="42" w:author="Jueyi Liu" w:date="2022-05-03T14:45:00Z">
        <w:r w:rsidR="001A187A" w:rsidRPr="006178B5" w:rsidDel="007B359D">
          <w:rPr>
            <w:rFonts w:ascii="Times New Roman" w:hAnsi="Times New Roman" w:cs="Times New Roman"/>
          </w:rPr>
          <w:delText xml:space="preserve"> before</w:delText>
        </w:r>
      </w:del>
      <w:r w:rsidR="001A187A" w:rsidRPr="006178B5">
        <w:rPr>
          <w:rFonts w:ascii="Times New Roman" w:hAnsi="Times New Roman" w:cs="Times New Roman"/>
        </w:rPr>
        <w:t xml:space="preserve">. </w:t>
      </w:r>
      <w:r w:rsidR="00B06633" w:rsidRPr="006178B5">
        <w:rPr>
          <w:rFonts w:ascii="Times New Roman" w:hAnsi="Times New Roman" w:cs="Times New Roman"/>
        </w:rPr>
        <w:t xml:space="preserve">The second approach is setting baseline time as the time origin, and time since entry is </w:t>
      </w:r>
      <w:del w:id="43" w:author="Jueyi Liu" w:date="2022-05-03T14:49:00Z">
        <w:r w:rsidR="00B06633" w:rsidRPr="006178B5" w:rsidDel="002047D0">
          <w:rPr>
            <w:rFonts w:ascii="Times New Roman" w:hAnsi="Times New Roman" w:cs="Times New Roman"/>
          </w:rPr>
          <w:delText xml:space="preserve">set to be </w:delText>
        </w:r>
      </w:del>
      <w:r w:rsidR="00B06633" w:rsidRPr="006178B5">
        <w:rPr>
          <w:rFonts w:ascii="Times New Roman" w:hAnsi="Times New Roman" w:cs="Times New Roman"/>
        </w:rPr>
        <w:t xml:space="preserve">the time scale. We conducted </w:t>
      </w:r>
      <w:ins w:id="44" w:author="Jueyi Liu" w:date="2022-05-03T14:46:00Z">
        <w:r w:rsidR="00F37485">
          <w:rPr>
            <w:rFonts w:ascii="Times New Roman" w:hAnsi="Times New Roman" w:cs="Times New Roman"/>
          </w:rPr>
          <w:t xml:space="preserve">a </w:t>
        </w:r>
      </w:ins>
      <w:r w:rsidR="00B06633" w:rsidRPr="006178B5">
        <w:rPr>
          <w:rFonts w:ascii="Times New Roman" w:hAnsi="Times New Roman" w:cs="Times New Roman"/>
        </w:rPr>
        <w:t xml:space="preserve">crude model, </w:t>
      </w:r>
      <w:ins w:id="45" w:author="Jueyi Liu" w:date="2022-05-03T14:46:00Z">
        <w:r w:rsidR="00F37485">
          <w:rPr>
            <w:rFonts w:ascii="Times New Roman" w:hAnsi="Times New Roman" w:cs="Times New Roman"/>
          </w:rPr>
          <w:t xml:space="preserve">a </w:t>
        </w:r>
      </w:ins>
      <w:r w:rsidR="00B06633" w:rsidRPr="006178B5">
        <w:rPr>
          <w:rFonts w:ascii="Times New Roman" w:hAnsi="Times New Roman" w:cs="Times New Roman"/>
        </w:rPr>
        <w:t>model</w:t>
      </w:r>
      <w:del w:id="46" w:author="Jueyi Liu" w:date="2022-05-03T14:46:00Z">
        <w:r w:rsidR="00B06633" w:rsidRPr="006178B5" w:rsidDel="00F37485">
          <w:rPr>
            <w:rFonts w:ascii="Times New Roman" w:hAnsi="Times New Roman" w:cs="Times New Roman"/>
          </w:rPr>
          <w:delText>s</w:delText>
        </w:r>
      </w:del>
      <w:r w:rsidR="00B06633" w:rsidRPr="006178B5">
        <w:rPr>
          <w:rFonts w:ascii="Times New Roman" w:hAnsi="Times New Roman" w:cs="Times New Roman"/>
        </w:rPr>
        <w:t xml:space="preserve"> adjusting for baseline age, and </w:t>
      </w:r>
      <w:del w:id="47" w:author="Jueyi Liu" w:date="2022-05-03T14:46:00Z">
        <w:r w:rsidR="00B06633" w:rsidRPr="006178B5" w:rsidDel="00F37485">
          <w:rPr>
            <w:rFonts w:ascii="Times New Roman" w:hAnsi="Times New Roman" w:cs="Times New Roman"/>
          </w:rPr>
          <w:delText xml:space="preserve">the </w:delText>
        </w:r>
      </w:del>
      <w:ins w:id="48" w:author="Jueyi Liu" w:date="2022-05-03T14:46:00Z">
        <w:r w:rsidR="00F37485">
          <w:rPr>
            <w:rFonts w:ascii="Times New Roman" w:hAnsi="Times New Roman" w:cs="Times New Roman"/>
          </w:rPr>
          <w:t>a</w:t>
        </w:r>
        <w:r w:rsidR="00F37485" w:rsidRPr="006178B5">
          <w:rPr>
            <w:rFonts w:ascii="Times New Roman" w:hAnsi="Times New Roman" w:cs="Times New Roman"/>
          </w:rPr>
          <w:t xml:space="preserve"> </w:t>
        </w:r>
      </w:ins>
      <w:proofErr w:type="gramStart"/>
      <w:r w:rsidR="00B06633" w:rsidRPr="006178B5">
        <w:rPr>
          <w:rFonts w:ascii="Times New Roman" w:hAnsi="Times New Roman" w:cs="Times New Roman"/>
        </w:rPr>
        <w:t>fully-adjusted</w:t>
      </w:r>
      <w:proofErr w:type="gramEnd"/>
      <w:r w:rsidR="00B06633" w:rsidRPr="006178B5">
        <w:rPr>
          <w:rFonts w:ascii="Times New Roman" w:hAnsi="Times New Roman" w:cs="Times New Roman"/>
        </w:rPr>
        <w:t xml:space="preserve"> model. In the </w:t>
      </w:r>
      <w:proofErr w:type="gramStart"/>
      <w:r w:rsidR="00B06633" w:rsidRPr="006178B5">
        <w:rPr>
          <w:rFonts w:ascii="Times New Roman" w:hAnsi="Times New Roman" w:cs="Times New Roman"/>
        </w:rPr>
        <w:t>fully-adjusted</w:t>
      </w:r>
      <w:proofErr w:type="gramEnd"/>
      <w:r w:rsidR="00B06633" w:rsidRPr="006178B5">
        <w:rPr>
          <w:rFonts w:ascii="Times New Roman" w:hAnsi="Times New Roman" w:cs="Times New Roman"/>
        </w:rPr>
        <w:t xml:space="preserve"> model, we adjusted for </w:t>
      </w:r>
      <w:commentRangeStart w:id="49"/>
      <w:commentRangeStart w:id="50"/>
      <w:r w:rsidR="00B06633" w:rsidRPr="006178B5">
        <w:rPr>
          <w:rFonts w:ascii="Times New Roman" w:hAnsi="Times New Roman" w:cs="Times New Roman"/>
        </w:rPr>
        <w:t xml:space="preserve">confounders which are reasonable common causes of prevalent alcohol intake </w:t>
      </w:r>
      <w:del w:id="51" w:author="Jueyi Liu" w:date="2022-05-03T14:49:00Z">
        <w:r w:rsidR="00B06633" w:rsidRPr="006178B5" w:rsidDel="002047D0">
          <w:rPr>
            <w:rFonts w:ascii="Times New Roman" w:hAnsi="Times New Roman" w:cs="Times New Roman"/>
          </w:rPr>
          <w:delText>as well as</w:delText>
        </w:r>
      </w:del>
      <w:ins w:id="52" w:author="Jueyi Liu" w:date="2022-05-03T14:49:00Z">
        <w:r w:rsidR="002047D0">
          <w:rPr>
            <w:rFonts w:ascii="Times New Roman" w:hAnsi="Times New Roman" w:cs="Times New Roman"/>
          </w:rPr>
          <w:t>and</w:t>
        </w:r>
      </w:ins>
      <w:r w:rsidR="00B06633" w:rsidRPr="006178B5">
        <w:rPr>
          <w:rFonts w:ascii="Times New Roman" w:hAnsi="Times New Roman" w:cs="Times New Roman"/>
        </w:rPr>
        <w:t xml:space="preserve"> future risk of death because of cancer</w:t>
      </w:r>
      <w:commentRangeEnd w:id="49"/>
      <w:r w:rsidR="0031162A">
        <w:rPr>
          <w:rStyle w:val="CommentReference"/>
        </w:rPr>
        <w:commentReference w:id="49"/>
      </w:r>
      <w:commentRangeEnd w:id="50"/>
      <w:r w:rsidR="0064258E">
        <w:rPr>
          <w:rStyle w:val="CommentReference"/>
        </w:rPr>
        <w:commentReference w:id="50"/>
      </w:r>
      <w:r w:rsidR="00B06633" w:rsidRPr="006178B5">
        <w:rPr>
          <w:rFonts w:ascii="Times New Roman" w:hAnsi="Times New Roman" w:cs="Times New Roman"/>
        </w:rPr>
        <w:t xml:space="preserve">. </w:t>
      </w:r>
      <w:r w:rsidR="00A023A5" w:rsidRPr="006178B5">
        <w:rPr>
          <w:rFonts w:ascii="Times New Roman" w:hAnsi="Times New Roman" w:cs="Times New Roman"/>
        </w:rPr>
        <w:t xml:space="preserve">The </w:t>
      </w:r>
      <w:commentRangeStart w:id="53"/>
      <w:r w:rsidR="00B06633" w:rsidRPr="006178B5">
        <w:rPr>
          <w:rFonts w:ascii="Times New Roman" w:hAnsi="Times New Roman" w:cs="Times New Roman"/>
        </w:rPr>
        <w:t>confounders were chosen based on the descriptive statistics mentioned above</w:t>
      </w:r>
      <w:commentRangeEnd w:id="53"/>
      <w:r w:rsidR="0031162A">
        <w:rPr>
          <w:rStyle w:val="CommentReference"/>
        </w:rPr>
        <w:commentReference w:id="53"/>
      </w:r>
      <w:r w:rsidR="00B06633" w:rsidRPr="006178B5">
        <w:rPr>
          <w:rFonts w:ascii="Times New Roman" w:hAnsi="Times New Roman" w:cs="Times New Roman"/>
        </w:rPr>
        <w:t>. The conceptual framework</w:t>
      </w:r>
      <w:ins w:id="54" w:author="Jueyi Liu" w:date="2022-05-03T14:46:00Z">
        <w:r w:rsidR="00F37485">
          <w:rPr>
            <w:rFonts w:ascii="Times New Roman" w:hAnsi="Times New Roman" w:cs="Times New Roman"/>
          </w:rPr>
          <w:t>,</w:t>
        </w:r>
      </w:ins>
      <w:r w:rsidR="00B06633" w:rsidRPr="006178B5">
        <w:rPr>
          <w:rFonts w:ascii="Times New Roman" w:hAnsi="Times New Roman" w:cs="Times New Roman"/>
        </w:rPr>
        <w:t xml:space="preserve"> as well as DAGs</w:t>
      </w:r>
      <w:ins w:id="55" w:author="Jueyi Liu" w:date="2022-05-03T14:46:00Z">
        <w:r w:rsidR="00F37485">
          <w:rPr>
            <w:rFonts w:ascii="Times New Roman" w:hAnsi="Times New Roman" w:cs="Times New Roman"/>
          </w:rPr>
          <w:t>,</w:t>
        </w:r>
      </w:ins>
      <w:r w:rsidR="00B06633" w:rsidRPr="006178B5">
        <w:rPr>
          <w:rFonts w:ascii="Times New Roman" w:hAnsi="Times New Roman" w:cs="Times New Roman"/>
        </w:rPr>
        <w:t xml:space="preserve"> </w:t>
      </w:r>
      <w:r w:rsidR="00A023A5" w:rsidRPr="006178B5">
        <w:rPr>
          <w:rFonts w:ascii="Times New Roman" w:hAnsi="Times New Roman" w:cs="Times New Roman"/>
        </w:rPr>
        <w:t>is</w:t>
      </w:r>
      <w:r w:rsidR="00B06633" w:rsidRPr="006178B5">
        <w:rPr>
          <w:rFonts w:ascii="Times New Roman" w:hAnsi="Times New Roman" w:cs="Times New Roman"/>
        </w:rPr>
        <w:t xml:space="preserve"> shown in </w:t>
      </w:r>
      <w:commentRangeStart w:id="56"/>
      <w:r w:rsidR="00B06633" w:rsidRPr="006178B5">
        <w:rPr>
          <w:rFonts w:ascii="Times New Roman" w:hAnsi="Times New Roman" w:cs="Times New Roman"/>
        </w:rPr>
        <w:t>figure 1</w:t>
      </w:r>
      <w:commentRangeEnd w:id="56"/>
      <w:r w:rsidR="004744DB">
        <w:rPr>
          <w:rStyle w:val="CommentReference"/>
        </w:rPr>
        <w:commentReference w:id="56"/>
      </w:r>
      <w:r w:rsidR="00B06633" w:rsidRPr="006178B5">
        <w:rPr>
          <w:rFonts w:ascii="Times New Roman" w:hAnsi="Times New Roman" w:cs="Times New Roman"/>
        </w:rPr>
        <w:t>.</w:t>
      </w:r>
    </w:p>
    <w:p w14:paraId="56CFC8B8" w14:textId="7E4A5814" w:rsidR="001A187A" w:rsidRPr="006178B5" w:rsidRDefault="00463A8C" w:rsidP="007806F0">
      <w:pPr>
        <w:spacing w:line="240" w:lineRule="auto"/>
        <w:jc w:val="center"/>
        <w:rPr>
          <w:rFonts w:ascii="Times New Roman" w:hAnsi="Times New Roman" w:cs="Times New Roman"/>
        </w:rPr>
      </w:pPr>
      <w:r w:rsidRPr="006178B5">
        <w:rPr>
          <w:rFonts w:ascii="Times New Roman" w:hAnsi="Times New Roman" w:cs="Times New Roman"/>
          <w:noProof/>
        </w:rPr>
        <w:drawing>
          <wp:inline distT="0" distB="0" distL="0" distR="0" wp14:anchorId="30629365" wp14:editId="0CC5D7C2">
            <wp:extent cx="4167486" cy="4015657"/>
            <wp:effectExtent l="0" t="0" r="5080" b="444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02CF0BF7" w14:textId="064B0B4F" w:rsidR="00463A8C" w:rsidRPr="006178B5" w:rsidRDefault="00AB1845" w:rsidP="00A023A5">
      <w:pPr>
        <w:spacing w:line="240" w:lineRule="auto"/>
        <w:jc w:val="center"/>
        <w:rPr>
          <w:rFonts w:ascii="Times New Roman" w:hAnsi="Times New Roman" w:cs="Times New Roman"/>
        </w:rPr>
      </w:pPr>
      <w:r w:rsidRPr="006178B5">
        <w:rPr>
          <w:rFonts w:ascii="Times New Roman" w:hAnsi="Times New Roman" w:cs="Times New Roman"/>
        </w:rPr>
        <w:t>Fig 1. Conceptual framework for Cox proportional hazard models in the primary analysis</w:t>
      </w:r>
    </w:p>
    <w:p w14:paraId="079C6C3C" w14:textId="77777777" w:rsidR="00532BBE" w:rsidRDefault="001A187A" w:rsidP="007806F0">
      <w:pPr>
        <w:spacing w:line="240" w:lineRule="auto"/>
        <w:jc w:val="both"/>
        <w:rPr>
          <w:ins w:id="57" w:author="Jueyi Liu" w:date="2022-05-03T14:37:00Z"/>
          <w:rFonts w:ascii="Times New Roman" w:hAnsi="Times New Roman" w:cs="Times New Roman"/>
        </w:rPr>
      </w:pPr>
      <w:r w:rsidRPr="006178B5">
        <w:rPr>
          <w:rFonts w:ascii="Times New Roman" w:hAnsi="Times New Roman" w:cs="Times New Roman"/>
        </w:rPr>
        <w:t xml:space="preserve">To explore potential effect modification by sex, we conducted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models using</w:t>
      </w:r>
      <w:ins w:id="58" w:author="Jueyi Liu" w:date="2022-05-03T14:34:00Z">
        <w:r w:rsidR="00532BBE">
          <w:rPr>
            <w:rFonts w:ascii="Times New Roman" w:hAnsi="Times New Roman" w:cs="Times New Roman"/>
          </w:rPr>
          <w:t xml:space="preserve"> the following</w:t>
        </w:r>
      </w:ins>
      <w:r w:rsidRPr="006178B5">
        <w:rPr>
          <w:rFonts w:ascii="Times New Roman" w:hAnsi="Times New Roman" w:cs="Times New Roman"/>
        </w:rPr>
        <w:t xml:space="preserve"> </w:t>
      </w:r>
      <w:del w:id="59" w:author="Jueyi Liu" w:date="2022-05-03T14:34:00Z">
        <w:r w:rsidRPr="006178B5" w:rsidDel="0064258E">
          <w:rPr>
            <w:rFonts w:ascii="Times New Roman" w:hAnsi="Times New Roman" w:cs="Times New Roman"/>
          </w:rPr>
          <w:delText xml:space="preserve">two </w:delText>
        </w:r>
      </w:del>
      <w:ins w:id="60" w:author="Jueyi Liu" w:date="2022-05-03T14:34:00Z">
        <w:r w:rsidR="0064258E">
          <w:rPr>
            <w:rFonts w:ascii="Times New Roman" w:hAnsi="Times New Roman" w:cs="Times New Roman"/>
          </w:rPr>
          <w:t>three</w:t>
        </w:r>
        <w:r w:rsidR="0064258E" w:rsidRPr="006178B5">
          <w:rPr>
            <w:rFonts w:ascii="Times New Roman" w:hAnsi="Times New Roman" w:cs="Times New Roman"/>
          </w:rPr>
          <w:t xml:space="preserve"> </w:t>
        </w:r>
      </w:ins>
      <w:r w:rsidRPr="006178B5">
        <w:rPr>
          <w:rFonts w:ascii="Times New Roman" w:hAnsi="Times New Roman" w:cs="Times New Roman"/>
        </w:rPr>
        <w:t>method</w:t>
      </w:r>
      <w:ins w:id="61" w:author="Jueyi Liu" w:date="2022-05-03T14:35:00Z">
        <w:r w:rsidR="00532BBE">
          <w:rPr>
            <w:rFonts w:ascii="Times New Roman" w:hAnsi="Times New Roman" w:cs="Times New Roman"/>
          </w:rPr>
          <w:t>s</w:t>
        </w:r>
      </w:ins>
      <w:ins w:id="62" w:author="Jueyi Liu" w:date="2022-05-03T14:37:00Z">
        <w:r w:rsidR="00532BBE">
          <w:rPr>
            <w:rFonts w:ascii="Times New Roman" w:hAnsi="Times New Roman" w:cs="Times New Roman"/>
          </w:rPr>
          <w:t>:</w:t>
        </w:r>
      </w:ins>
    </w:p>
    <w:p w14:paraId="1A1C1A85" w14:textId="6FAE8527" w:rsidR="00532BBE" w:rsidRPr="00532BBE" w:rsidRDefault="001A187A" w:rsidP="00532BBE">
      <w:pPr>
        <w:pStyle w:val="ListParagraph"/>
        <w:numPr>
          <w:ilvl w:val="0"/>
          <w:numId w:val="1"/>
        </w:numPr>
        <w:spacing w:line="240" w:lineRule="auto"/>
        <w:jc w:val="both"/>
        <w:rPr>
          <w:ins w:id="63" w:author="Jueyi Liu" w:date="2022-05-03T14:37:00Z"/>
          <w:rFonts w:ascii="Times New Roman" w:hAnsi="Times New Roman" w:cs="Times New Roman"/>
          <w:rPrChange w:id="64" w:author="Jueyi Liu" w:date="2022-05-03T14:37:00Z">
            <w:rPr>
              <w:ins w:id="65" w:author="Jueyi Liu" w:date="2022-05-03T14:37:00Z"/>
            </w:rPr>
          </w:rPrChange>
        </w:rPr>
        <w:pPrChange w:id="66" w:author="Jueyi Liu" w:date="2022-05-03T14:37:00Z">
          <w:pPr>
            <w:spacing w:line="240" w:lineRule="auto"/>
            <w:jc w:val="both"/>
          </w:pPr>
        </w:pPrChange>
      </w:pPr>
      <w:del w:id="67" w:author="Jueyi Liu" w:date="2022-05-03T14:37:00Z">
        <w:r w:rsidRPr="00532BBE" w:rsidDel="00532BBE">
          <w:rPr>
            <w:rFonts w:ascii="Times New Roman" w:hAnsi="Times New Roman" w:cs="Times New Roman"/>
            <w:rPrChange w:id="68" w:author="Jueyi Liu" w:date="2022-05-03T14:37:00Z">
              <w:rPr/>
            </w:rPrChange>
          </w:rPr>
          <w:lastRenderedPageBreak/>
          <w:delText xml:space="preserve"> </w:delText>
        </w:r>
        <w:r w:rsidR="00AB1845" w:rsidRPr="00532BBE" w:rsidDel="00532BBE">
          <w:rPr>
            <w:rFonts w:ascii="Times New Roman" w:hAnsi="Times New Roman" w:cs="Times New Roman"/>
            <w:rPrChange w:id="69" w:author="Jueyi Liu" w:date="2022-05-03T14:37:00Z">
              <w:rPr/>
            </w:rPrChange>
          </w:rPr>
          <w:delText>1</w:delText>
        </w:r>
        <w:r w:rsidRPr="00532BBE" w:rsidDel="00532BBE">
          <w:rPr>
            <w:rFonts w:ascii="Times New Roman" w:hAnsi="Times New Roman" w:cs="Times New Roman"/>
            <w:rPrChange w:id="70" w:author="Jueyi Liu" w:date="2022-05-03T14:37:00Z">
              <w:rPr/>
            </w:rPrChange>
          </w:rPr>
          <w:delText xml:space="preserve">) </w:delText>
        </w:r>
      </w:del>
      <w:ins w:id="71" w:author="Jueyi Liu" w:date="2022-05-03T14:37:00Z">
        <w:r w:rsidR="00532BBE">
          <w:rPr>
            <w:rFonts w:ascii="Times New Roman" w:hAnsi="Times New Roman" w:cs="Times New Roman"/>
          </w:rPr>
          <w:t>I</w:t>
        </w:r>
      </w:ins>
      <w:del w:id="72" w:author="Jueyi Liu" w:date="2022-05-03T14:37:00Z">
        <w:r w:rsidRPr="00532BBE" w:rsidDel="00532BBE">
          <w:rPr>
            <w:rFonts w:ascii="Times New Roman" w:hAnsi="Times New Roman" w:cs="Times New Roman"/>
            <w:rPrChange w:id="73" w:author="Jueyi Liu" w:date="2022-05-03T14:37:00Z">
              <w:rPr/>
            </w:rPrChange>
          </w:rPr>
          <w:delText>i</w:delText>
        </w:r>
      </w:del>
      <w:r w:rsidRPr="00532BBE">
        <w:rPr>
          <w:rFonts w:ascii="Times New Roman" w:hAnsi="Times New Roman" w:cs="Times New Roman"/>
          <w:rPrChange w:id="74" w:author="Jueyi Liu" w:date="2022-05-03T14:37:00Z">
            <w:rPr/>
          </w:rPrChange>
        </w:rPr>
        <w:t xml:space="preserve">ncluding the product term in the </w:t>
      </w:r>
      <w:proofErr w:type="gramStart"/>
      <w:r w:rsidRPr="00532BBE">
        <w:rPr>
          <w:rFonts w:ascii="Times New Roman" w:hAnsi="Times New Roman" w:cs="Times New Roman"/>
          <w:rPrChange w:id="75" w:author="Jueyi Liu" w:date="2022-05-03T14:37:00Z">
            <w:rPr/>
          </w:rPrChange>
        </w:rPr>
        <w:t>fully-adjusted</w:t>
      </w:r>
      <w:proofErr w:type="gramEnd"/>
      <w:r w:rsidRPr="00532BBE">
        <w:rPr>
          <w:rFonts w:ascii="Times New Roman" w:hAnsi="Times New Roman" w:cs="Times New Roman"/>
          <w:rPrChange w:id="76" w:author="Jueyi Liu" w:date="2022-05-03T14:37:00Z">
            <w:rPr/>
          </w:rPrChange>
        </w:rPr>
        <w:t xml:space="preserve"> model</w:t>
      </w:r>
      <w:ins w:id="77" w:author="Jueyi Liu" w:date="2022-05-03T14:37:00Z">
        <w:r w:rsidR="00532BBE" w:rsidRPr="00532BBE">
          <w:rPr>
            <w:rFonts w:ascii="Times New Roman" w:hAnsi="Times New Roman" w:cs="Times New Roman"/>
            <w:rPrChange w:id="78" w:author="Jueyi Liu" w:date="2022-05-03T14:37:00Z">
              <w:rPr/>
            </w:rPrChange>
          </w:rPr>
          <w:t>.</w:t>
        </w:r>
      </w:ins>
    </w:p>
    <w:p w14:paraId="7E520FE8" w14:textId="327F0A83" w:rsidR="00532BBE" w:rsidRDefault="00AB1845" w:rsidP="00532BBE">
      <w:pPr>
        <w:pStyle w:val="ListParagraph"/>
        <w:numPr>
          <w:ilvl w:val="0"/>
          <w:numId w:val="1"/>
        </w:numPr>
        <w:spacing w:line="240" w:lineRule="auto"/>
        <w:jc w:val="both"/>
        <w:rPr>
          <w:ins w:id="79" w:author="Jueyi Liu" w:date="2022-05-03T14:37:00Z"/>
          <w:rFonts w:ascii="Times New Roman" w:hAnsi="Times New Roman" w:cs="Times New Roman"/>
        </w:rPr>
      </w:pPr>
      <w:del w:id="80" w:author="Jueyi Liu" w:date="2022-05-03T14:37:00Z">
        <w:r w:rsidRPr="00532BBE" w:rsidDel="00532BBE">
          <w:rPr>
            <w:rFonts w:ascii="Times New Roman" w:hAnsi="Times New Roman" w:cs="Times New Roman"/>
            <w:rPrChange w:id="81" w:author="Jueyi Liu" w:date="2022-05-03T14:37:00Z">
              <w:rPr/>
            </w:rPrChange>
          </w:rPr>
          <w:delText>, 2) conducting</w:delText>
        </w:r>
      </w:del>
      <w:ins w:id="82" w:author="Jueyi Liu" w:date="2022-05-03T14:37:00Z">
        <w:r w:rsidR="00532BBE">
          <w:rPr>
            <w:rFonts w:ascii="Times New Roman" w:hAnsi="Times New Roman" w:cs="Times New Roman"/>
          </w:rPr>
          <w:t>Ru</w:t>
        </w:r>
      </w:ins>
      <w:ins w:id="83" w:author="Jueyi Liu" w:date="2022-05-03T14:38:00Z">
        <w:r w:rsidR="00532BBE">
          <w:rPr>
            <w:rFonts w:ascii="Times New Roman" w:hAnsi="Times New Roman" w:cs="Times New Roman"/>
          </w:rPr>
          <w:t>nning</w:t>
        </w:r>
      </w:ins>
      <w:r w:rsidRPr="00532BBE">
        <w:rPr>
          <w:rFonts w:ascii="Times New Roman" w:hAnsi="Times New Roman" w:cs="Times New Roman"/>
          <w:rPrChange w:id="84" w:author="Jueyi Liu" w:date="2022-05-03T14:37:00Z">
            <w:rPr/>
          </w:rPrChange>
        </w:rPr>
        <w:t xml:space="preserve"> stratified Cox regression by sex and adding an interaction term </w:t>
      </w:r>
      <w:del w:id="85" w:author="Jueyi Liu" w:date="2022-05-03T14:34:00Z">
        <w:r w:rsidRPr="00532BBE" w:rsidDel="0064258E">
          <w:rPr>
            <w:rFonts w:ascii="Times New Roman" w:hAnsi="Times New Roman" w:cs="Times New Roman"/>
            <w:rPrChange w:id="86" w:author="Jueyi Liu" w:date="2022-05-03T14:37:00Z">
              <w:rPr/>
            </w:rPrChange>
          </w:rPr>
          <w:delText xml:space="preserve">by </w:delText>
        </w:r>
      </w:del>
      <w:ins w:id="87" w:author="Jueyi Liu" w:date="2022-05-03T14:34:00Z">
        <w:r w:rsidR="0064258E" w:rsidRPr="00532BBE">
          <w:rPr>
            <w:rFonts w:ascii="Times New Roman" w:hAnsi="Times New Roman" w:cs="Times New Roman"/>
            <w:rPrChange w:id="88" w:author="Jueyi Liu" w:date="2022-05-03T14:37:00Z">
              <w:rPr/>
            </w:rPrChange>
          </w:rPr>
          <w:t>of</w:t>
        </w:r>
        <w:r w:rsidR="0064258E" w:rsidRPr="00532BBE">
          <w:rPr>
            <w:rFonts w:ascii="Times New Roman" w:hAnsi="Times New Roman" w:cs="Times New Roman"/>
            <w:rPrChange w:id="89" w:author="Jueyi Liu" w:date="2022-05-03T14:37:00Z">
              <w:rPr/>
            </w:rPrChange>
          </w:rPr>
          <w:t xml:space="preserve"> </w:t>
        </w:r>
        <w:r w:rsidR="0064258E" w:rsidRPr="00532BBE">
          <w:rPr>
            <w:rFonts w:ascii="Times New Roman" w:hAnsi="Times New Roman" w:cs="Times New Roman"/>
            <w:rPrChange w:id="90" w:author="Jueyi Liu" w:date="2022-05-03T14:37:00Z">
              <w:rPr/>
            </w:rPrChange>
          </w:rPr>
          <w:t xml:space="preserve">strata </w:t>
        </w:r>
      </w:ins>
      <w:r w:rsidRPr="00532BBE">
        <w:rPr>
          <w:rFonts w:ascii="Times New Roman" w:hAnsi="Times New Roman" w:cs="Times New Roman"/>
          <w:rPrChange w:id="91" w:author="Jueyi Liu" w:date="2022-05-03T14:37:00Z">
            <w:rPr/>
          </w:rPrChange>
        </w:rPr>
        <w:t>sex and alcohol intake</w:t>
      </w:r>
      <w:ins w:id="92" w:author="Jueyi Liu" w:date="2022-05-03T14:37:00Z">
        <w:r w:rsidR="00532BBE">
          <w:rPr>
            <w:rFonts w:ascii="Times New Roman" w:hAnsi="Times New Roman" w:cs="Times New Roman"/>
          </w:rPr>
          <w:t>.</w:t>
        </w:r>
      </w:ins>
      <w:del w:id="93" w:author="Jueyi Liu" w:date="2022-05-03T14:37:00Z">
        <w:r w:rsidRPr="00532BBE" w:rsidDel="00532BBE">
          <w:rPr>
            <w:rFonts w:ascii="Times New Roman" w:hAnsi="Times New Roman" w:cs="Times New Roman"/>
            <w:rPrChange w:id="94" w:author="Jueyi Liu" w:date="2022-05-03T14:37:00Z">
              <w:rPr/>
            </w:rPrChange>
          </w:rPr>
          <w:delText>,</w:delText>
        </w:r>
      </w:del>
      <w:r w:rsidRPr="00532BBE">
        <w:rPr>
          <w:rFonts w:ascii="Times New Roman" w:hAnsi="Times New Roman" w:cs="Times New Roman"/>
          <w:rPrChange w:id="95" w:author="Jueyi Liu" w:date="2022-05-03T14:37:00Z">
            <w:rPr/>
          </w:rPrChange>
        </w:rPr>
        <w:t xml:space="preserve"> </w:t>
      </w:r>
    </w:p>
    <w:p w14:paraId="3D67C375" w14:textId="061B8BEA" w:rsidR="00532BBE" w:rsidRPr="00532BBE" w:rsidRDefault="00AB1845" w:rsidP="00532BBE">
      <w:pPr>
        <w:pStyle w:val="ListParagraph"/>
        <w:numPr>
          <w:ilvl w:val="0"/>
          <w:numId w:val="1"/>
        </w:numPr>
        <w:spacing w:line="240" w:lineRule="auto"/>
        <w:jc w:val="both"/>
        <w:rPr>
          <w:ins w:id="96" w:author="Jueyi Liu" w:date="2022-05-03T14:37:00Z"/>
          <w:rFonts w:ascii="Times New Roman" w:hAnsi="Times New Roman" w:cs="Times New Roman"/>
          <w:rPrChange w:id="97" w:author="Jueyi Liu" w:date="2022-05-03T14:37:00Z">
            <w:rPr>
              <w:ins w:id="98" w:author="Jueyi Liu" w:date="2022-05-03T14:37:00Z"/>
            </w:rPr>
          </w:rPrChange>
        </w:rPr>
      </w:pPr>
      <w:del w:id="99" w:author="Jueyi Liu" w:date="2022-05-03T14:37:00Z">
        <w:r w:rsidRPr="00532BBE" w:rsidDel="00532BBE">
          <w:rPr>
            <w:rFonts w:ascii="Times New Roman" w:hAnsi="Times New Roman" w:cs="Times New Roman"/>
            <w:rPrChange w:id="100" w:author="Jueyi Liu" w:date="2022-05-03T14:37:00Z">
              <w:rPr/>
            </w:rPrChange>
          </w:rPr>
          <w:delText xml:space="preserve">3) </w:delText>
        </w:r>
      </w:del>
      <w:del w:id="101" w:author="Jueyi Liu" w:date="2022-05-03T14:38:00Z">
        <w:r w:rsidRPr="00532BBE" w:rsidDel="00532BBE">
          <w:rPr>
            <w:rFonts w:ascii="Times New Roman" w:hAnsi="Times New Roman" w:cs="Times New Roman"/>
            <w:rPrChange w:id="102" w:author="Jueyi Liu" w:date="2022-05-03T14:37:00Z">
              <w:rPr/>
            </w:rPrChange>
          </w:rPr>
          <w:delText>conducting</w:delText>
        </w:r>
      </w:del>
      <w:ins w:id="103" w:author="Jueyi Liu" w:date="2022-05-03T14:38:00Z">
        <w:r w:rsidR="00532BBE">
          <w:rPr>
            <w:rFonts w:ascii="Times New Roman" w:hAnsi="Times New Roman" w:cs="Times New Roman"/>
          </w:rPr>
          <w:t>Performing</w:t>
        </w:r>
      </w:ins>
      <w:r w:rsidRPr="00532BBE">
        <w:rPr>
          <w:rFonts w:ascii="Times New Roman" w:hAnsi="Times New Roman" w:cs="Times New Roman"/>
          <w:rPrChange w:id="104" w:author="Jueyi Liu" w:date="2022-05-03T14:37:00Z">
            <w:rPr/>
          </w:rPrChange>
        </w:rPr>
        <w:t xml:space="preserve"> Cox regressions in males and female</w:t>
      </w:r>
      <w:ins w:id="105" w:author="Jueyi Liu" w:date="2022-05-03T14:38:00Z">
        <w:r w:rsidR="00532BBE">
          <w:rPr>
            <w:rFonts w:ascii="Times New Roman" w:hAnsi="Times New Roman" w:cs="Times New Roman"/>
          </w:rPr>
          <w:t>s</w:t>
        </w:r>
      </w:ins>
      <w:r w:rsidRPr="00532BBE">
        <w:rPr>
          <w:rFonts w:ascii="Times New Roman" w:hAnsi="Times New Roman" w:cs="Times New Roman"/>
          <w:rPrChange w:id="106" w:author="Jueyi Liu" w:date="2022-05-03T14:37:00Z">
            <w:rPr/>
          </w:rPrChange>
        </w:rPr>
        <w:t xml:space="preserve"> separately (called subgroup analysis). </w:t>
      </w:r>
    </w:p>
    <w:p w14:paraId="542A7C12" w14:textId="4BA2BE35" w:rsidR="001A187A" w:rsidRPr="00532BBE" w:rsidRDefault="00AB1845" w:rsidP="00532BBE">
      <w:pPr>
        <w:spacing w:line="240" w:lineRule="auto"/>
        <w:ind w:left="60"/>
        <w:jc w:val="both"/>
        <w:rPr>
          <w:rFonts w:ascii="Times New Roman" w:hAnsi="Times New Roman" w:cs="Times New Roman"/>
          <w:rPrChange w:id="107" w:author="Jueyi Liu" w:date="2022-05-03T14:37:00Z">
            <w:rPr/>
          </w:rPrChange>
        </w:rPr>
        <w:pPrChange w:id="108" w:author="Jueyi Liu" w:date="2022-05-03T14:37:00Z">
          <w:pPr>
            <w:spacing w:line="240" w:lineRule="auto"/>
            <w:jc w:val="both"/>
          </w:pPr>
        </w:pPrChange>
      </w:pPr>
      <w:r w:rsidRPr="00532BBE">
        <w:rPr>
          <w:rFonts w:ascii="Times New Roman" w:hAnsi="Times New Roman" w:cs="Times New Roman"/>
          <w:rPrChange w:id="109" w:author="Jueyi Liu" w:date="2022-05-03T14:37:00Z">
            <w:rPr/>
          </w:rPrChange>
        </w:rPr>
        <w:t xml:space="preserve">Wald-tests were utilized to test the significance of effect </w:t>
      </w:r>
      <w:r w:rsidR="00400673" w:rsidRPr="00532BBE">
        <w:rPr>
          <w:rFonts w:ascii="Times New Roman" w:hAnsi="Times New Roman" w:cs="Times New Roman"/>
          <w:rPrChange w:id="110" w:author="Jueyi Liu" w:date="2022-05-03T14:37:00Z">
            <w:rPr/>
          </w:rPrChange>
        </w:rPr>
        <w:t>modification</w:t>
      </w:r>
      <w:r w:rsidRPr="00532BBE">
        <w:rPr>
          <w:rFonts w:ascii="Times New Roman" w:hAnsi="Times New Roman" w:cs="Times New Roman"/>
          <w:rPrChange w:id="111" w:author="Jueyi Liu" w:date="2022-05-03T14:37:00Z">
            <w:rPr/>
          </w:rPrChange>
        </w:rPr>
        <w:t>.</w:t>
      </w:r>
    </w:p>
    <w:p w14:paraId="01F9D050" w14:textId="46E8F0DF" w:rsidR="001A187A" w:rsidRPr="006178B5" w:rsidRDefault="001A187A" w:rsidP="007806F0">
      <w:pPr>
        <w:spacing w:line="240" w:lineRule="auto"/>
        <w:jc w:val="both"/>
        <w:rPr>
          <w:rFonts w:ascii="Times New Roman" w:hAnsi="Times New Roman" w:cs="Times New Roman"/>
        </w:rPr>
      </w:pPr>
      <w:r w:rsidRPr="006178B5">
        <w:rPr>
          <w:rFonts w:ascii="Times New Roman" w:hAnsi="Times New Roman" w:cs="Times New Roman"/>
        </w:rPr>
        <w:t>We checked the proportional hazard assumption using Schofield residuals and reported the corresponding chi-squared</w:t>
      </w:r>
      <w:ins w:id="112" w:author="Jueyi Liu" w:date="2022-05-03T14:52:00Z">
        <w:r w:rsidR="003874FE">
          <w:rPr>
            <w:rFonts w:ascii="Times New Roman" w:hAnsi="Times New Roman" w:cs="Times New Roman"/>
          </w:rPr>
          <w:t xml:space="preserve"> statistics and</w:t>
        </w:r>
      </w:ins>
      <w:r w:rsidRPr="006178B5">
        <w:rPr>
          <w:rFonts w:ascii="Times New Roman" w:hAnsi="Times New Roman" w:cs="Times New Roman"/>
        </w:rPr>
        <w:t xml:space="preserve"> p-values for the exposure </w:t>
      </w:r>
      <w:del w:id="113" w:author="Jueyi Liu" w:date="2022-05-03T14:49:00Z">
        <w:r w:rsidRPr="006178B5" w:rsidDel="00FD0B87">
          <w:rPr>
            <w:rFonts w:ascii="Times New Roman" w:hAnsi="Times New Roman" w:cs="Times New Roman"/>
          </w:rPr>
          <w:delText>as well as</w:delText>
        </w:r>
      </w:del>
      <w:ins w:id="114" w:author="Jueyi Liu" w:date="2022-05-03T14:49:00Z">
        <w:r w:rsidR="00FD0B87">
          <w:rPr>
            <w:rFonts w:ascii="Times New Roman" w:hAnsi="Times New Roman" w:cs="Times New Roman"/>
          </w:rPr>
          <w:t>and</w:t>
        </w:r>
      </w:ins>
      <w:r w:rsidRPr="006178B5">
        <w:rPr>
          <w:rFonts w:ascii="Times New Roman" w:hAnsi="Times New Roman" w:cs="Times New Roman"/>
        </w:rPr>
        <w:t xml:space="preserve"> for the whole model.</w:t>
      </w:r>
      <w:r w:rsidR="00400673" w:rsidRPr="006178B5">
        <w:rPr>
          <w:rFonts w:ascii="Times New Roman" w:hAnsi="Times New Roman" w:cs="Times New Roman"/>
        </w:rPr>
        <w:t xml:space="preserve"> In </w:t>
      </w:r>
      <w:commentRangeStart w:id="115"/>
      <w:commentRangeStart w:id="116"/>
      <w:r w:rsidR="00400673" w:rsidRPr="006178B5">
        <w:rPr>
          <w:rFonts w:ascii="Times New Roman" w:hAnsi="Times New Roman" w:cs="Times New Roman"/>
        </w:rPr>
        <w:t xml:space="preserve">the </w:t>
      </w:r>
      <w:proofErr w:type="gramStart"/>
      <w:r w:rsidR="00400673" w:rsidRPr="006178B5">
        <w:rPr>
          <w:rFonts w:ascii="Times New Roman" w:hAnsi="Times New Roman" w:cs="Times New Roman"/>
        </w:rPr>
        <w:t>fully-adjusted</w:t>
      </w:r>
      <w:proofErr w:type="gramEnd"/>
      <w:r w:rsidR="00400673" w:rsidRPr="006178B5">
        <w:rPr>
          <w:rFonts w:ascii="Times New Roman" w:hAnsi="Times New Roman" w:cs="Times New Roman"/>
        </w:rPr>
        <w:t xml:space="preserve"> model </w:t>
      </w:r>
      <w:commentRangeEnd w:id="115"/>
      <w:r w:rsidR="003874FE">
        <w:rPr>
          <w:rStyle w:val="CommentReference"/>
        </w:rPr>
        <w:commentReference w:id="115"/>
      </w:r>
      <w:commentRangeEnd w:id="116"/>
      <w:r w:rsidR="003874FE">
        <w:rPr>
          <w:rStyle w:val="CommentReference"/>
        </w:rPr>
        <w:commentReference w:id="116"/>
      </w:r>
      <w:r w:rsidR="00400673" w:rsidRPr="006178B5">
        <w:rPr>
          <w:rFonts w:ascii="Times New Roman" w:hAnsi="Times New Roman" w:cs="Times New Roman"/>
        </w:rPr>
        <w:t xml:space="preserve">non-linearity was also checked first by comparing the category-specific hazard ratio. Then, </w:t>
      </w:r>
      <w:commentRangeStart w:id="117"/>
      <w:r w:rsidR="00400673" w:rsidRPr="006178B5">
        <w:rPr>
          <w:rFonts w:ascii="Times New Roman" w:hAnsi="Times New Roman" w:cs="Times New Roman"/>
        </w:rPr>
        <w:t xml:space="preserve">we fit a natural cubic spline </w:t>
      </w:r>
      <w:commentRangeEnd w:id="117"/>
      <w:r w:rsidR="003874FE">
        <w:rPr>
          <w:rStyle w:val="CommentReference"/>
        </w:rPr>
        <w:commentReference w:id="117"/>
      </w:r>
      <w:r w:rsidR="00400673" w:rsidRPr="006178B5">
        <w:rPr>
          <w:rFonts w:ascii="Times New Roman" w:hAnsi="Times New Roman" w:cs="Times New Roman"/>
        </w:rPr>
        <w:t>replacing the linear term of alcohol consumption to explore potential non-linear relationship.</w:t>
      </w:r>
      <w:r w:rsidR="00A023A5" w:rsidRPr="006178B5">
        <w:rPr>
          <w:rFonts w:ascii="Times New Roman" w:hAnsi="Times New Roman" w:cs="Times New Roman"/>
        </w:rPr>
        <w:t xml:space="preserve"> Based on the results from the </w:t>
      </w:r>
      <w:del w:id="118" w:author="Jueyi Liu" w:date="2022-05-03T15:31:00Z">
        <w:r w:rsidR="00A023A5" w:rsidRPr="006178B5" w:rsidDel="006028DF">
          <w:rPr>
            <w:rFonts w:ascii="Times New Roman" w:hAnsi="Times New Roman" w:cs="Times New Roman"/>
          </w:rPr>
          <w:delText xml:space="preserve">main </w:delText>
        </w:r>
      </w:del>
      <w:ins w:id="119" w:author="Jueyi Liu" w:date="2022-05-03T15:31:00Z">
        <w:r w:rsidR="006028DF">
          <w:rPr>
            <w:rFonts w:ascii="Times New Roman" w:hAnsi="Times New Roman" w:cs="Times New Roman"/>
          </w:rPr>
          <w:t>primary</w:t>
        </w:r>
        <w:r w:rsidR="006028DF" w:rsidRPr="006178B5">
          <w:rPr>
            <w:rFonts w:ascii="Times New Roman" w:hAnsi="Times New Roman" w:cs="Times New Roman"/>
          </w:rPr>
          <w:t xml:space="preserve"> </w:t>
        </w:r>
      </w:ins>
      <w:r w:rsidR="00A023A5" w:rsidRPr="006178B5">
        <w:rPr>
          <w:rFonts w:ascii="Times New Roman" w:hAnsi="Times New Roman" w:cs="Times New Roman"/>
        </w:rPr>
        <w:t xml:space="preserve">analysis, </w:t>
      </w:r>
      <w:commentRangeStart w:id="120"/>
      <w:r w:rsidR="00A023A5" w:rsidRPr="006178B5">
        <w:rPr>
          <w:rFonts w:ascii="Times New Roman" w:hAnsi="Times New Roman" w:cs="Times New Roman"/>
        </w:rPr>
        <w:t xml:space="preserve">we the non-linear relationship analysis was only conducted on the </w:t>
      </w:r>
      <w:proofErr w:type="gramStart"/>
      <w:r w:rsidR="00A023A5" w:rsidRPr="006178B5">
        <w:rPr>
          <w:rFonts w:ascii="Times New Roman" w:hAnsi="Times New Roman" w:cs="Times New Roman"/>
        </w:rPr>
        <w:t>fully-adjusted</w:t>
      </w:r>
      <w:proofErr w:type="gramEnd"/>
      <w:r w:rsidR="00A023A5" w:rsidRPr="006178B5">
        <w:rPr>
          <w:rFonts w:ascii="Times New Roman" w:hAnsi="Times New Roman" w:cs="Times New Roman"/>
        </w:rPr>
        <w:t xml:space="preserve"> model following the second approach.</w:t>
      </w:r>
      <w:commentRangeEnd w:id="120"/>
      <w:r w:rsidR="00FD0B87">
        <w:rPr>
          <w:rStyle w:val="CommentReference"/>
        </w:rPr>
        <w:commentReference w:id="120"/>
      </w:r>
    </w:p>
    <w:p w14:paraId="36689180" w14:textId="2EF36323" w:rsidR="00400673" w:rsidRPr="006178B5" w:rsidRDefault="001A187A" w:rsidP="007806F0">
      <w:pPr>
        <w:spacing w:line="240" w:lineRule="auto"/>
        <w:jc w:val="both"/>
        <w:rPr>
          <w:rFonts w:ascii="Times New Roman" w:hAnsi="Times New Roman" w:cs="Times New Roman"/>
        </w:rPr>
      </w:pPr>
      <w:r w:rsidRPr="006178B5">
        <w:rPr>
          <w:rFonts w:ascii="Times New Roman" w:hAnsi="Times New Roman" w:cs="Times New Roman"/>
        </w:rPr>
        <w:t xml:space="preserve">In the sensitivity analysis, we adopted the </w:t>
      </w:r>
      <w:del w:id="121" w:author="Jueyi Liu" w:date="2022-05-03T14:56:00Z">
        <w:r w:rsidRPr="006178B5" w:rsidDel="00A93ECD">
          <w:rPr>
            <w:rFonts w:ascii="Times New Roman" w:hAnsi="Times New Roman" w:cs="Times New Roman"/>
          </w:rPr>
          <w:delText xml:space="preserve">first </w:delText>
        </w:r>
      </w:del>
      <w:ins w:id="122" w:author="Jueyi Liu" w:date="2022-05-03T14:56:00Z">
        <w:r w:rsidR="00A93ECD">
          <w:rPr>
            <w:rFonts w:ascii="Times New Roman" w:hAnsi="Times New Roman" w:cs="Times New Roman"/>
          </w:rPr>
          <w:t>second?</w:t>
        </w:r>
        <w:r w:rsidR="00A93ECD" w:rsidRPr="006178B5">
          <w:rPr>
            <w:rFonts w:ascii="Times New Roman" w:hAnsi="Times New Roman" w:cs="Times New Roman"/>
          </w:rPr>
          <w:t xml:space="preserve"> </w:t>
        </w:r>
      </w:ins>
      <w:r w:rsidRPr="006178B5">
        <w:rPr>
          <w:rFonts w:ascii="Times New Roman" w:hAnsi="Times New Roman" w:cs="Times New Roman"/>
        </w:rPr>
        <w:t xml:space="preserve">approach </w:t>
      </w:r>
      <w:del w:id="123" w:author="Jueyi Liu" w:date="2022-05-03T14:56:00Z">
        <w:r w:rsidR="00A678DF" w:rsidRPr="006178B5" w:rsidDel="00311F56">
          <w:rPr>
            <w:rFonts w:ascii="Times New Roman" w:hAnsi="Times New Roman" w:cs="Times New Roman"/>
          </w:rPr>
          <w:delText xml:space="preserve">which </w:delText>
        </w:r>
      </w:del>
      <w:ins w:id="124" w:author="Jueyi Liu" w:date="2022-05-03T14:56:00Z">
        <w:r w:rsidR="00311F56">
          <w:rPr>
            <w:rFonts w:ascii="Times New Roman" w:hAnsi="Times New Roman" w:cs="Times New Roman"/>
          </w:rPr>
          <w:t>of</w:t>
        </w:r>
        <w:r w:rsidR="00311F56" w:rsidRPr="006178B5">
          <w:rPr>
            <w:rFonts w:ascii="Times New Roman" w:hAnsi="Times New Roman" w:cs="Times New Roman"/>
          </w:rPr>
          <w:t xml:space="preserve"> </w:t>
        </w:r>
      </w:ins>
      <w:r w:rsidR="00A678DF" w:rsidRPr="006178B5">
        <w:rPr>
          <w:rFonts w:ascii="Times New Roman" w:hAnsi="Times New Roman" w:cs="Times New Roman"/>
        </w:rPr>
        <w:t>using time since baseline as the time scale</w:t>
      </w:r>
      <w:del w:id="125" w:author="Jueyi Liu" w:date="2022-05-03T14:56:00Z">
        <w:r w:rsidR="00A678DF" w:rsidRPr="006178B5" w:rsidDel="00311F56">
          <w:rPr>
            <w:rFonts w:ascii="Times New Roman" w:hAnsi="Times New Roman" w:cs="Times New Roman"/>
          </w:rPr>
          <w:delText>,</w:delText>
        </w:r>
      </w:del>
      <w:r w:rsidR="00A678DF" w:rsidRPr="006178B5">
        <w:rPr>
          <w:rFonts w:ascii="Times New Roman" w:hAnsi="Times New Roman" w:cs="Times New Roman"/>
        </w:rPr>
        <w:t xml:space="preserve"> and conducted </w:t>
      </w:r>
      <w:commentRangeStart w:id="126"/>
      <w:r w:rsidR="00A678DF" w:rsidRPr="006178B5">
        <w:rPr>
          <w:rFonts w:ascii="Times New Roman" w:hAnsi="Times New Roman" w:cs="Times New Roman"/>
        </w:rPr>
        <w:t>logistic</w:t>
      </w:r>
      <w:commentRangeEnd w:id="126"/>
      <w:r w:rsidR="00311F56">
        <w:rPr>
          <w:rStyle w:val="CommentReference"/>
        </w:rPr>
        <w:commentReference w:id="126"/>
      </w:r>
      <w:r w:rsidR="00A678DF" w:rsidRPr="006178B5">
        <w:rPr>
          <w:rFonts w:ascii="Times New Roman" w:hAnsi="Times New Roman" w:cs="Times New Roman"/>
        </w:rPr>
        <w:t xml:space="preserve"> and Poisson regression</w:t>
      </w:r>
      <w:r w:rsidR="00400673" w:rsidRPr="006178B5">
        <w:rPr>
          <w:rFonts w:ascii="Times New Roman" w:hAnsi="Times New Roman" w:cs="Times New Roman"/>
        </w:rPr>
        <w:t xml:space="preserve"> to check the influence of model selection on our findings</w:t>
      </w:r>
      <w:r w:rsidR="00A678DF" w:rsidRPr="006178B5">
        <w:rPr>
          <w:rFonts w:ascii="Times New Roman" w:hAnsi="Times New Roman" w:cs="Times New Roman"/>
        </w:rPr>
        <w:t>.</w:t>
      </w:r>
    </w:p>
    <w:p w14:paraId="4C2F2355" w14:textId="64A2A574" w:rsidR="00B87F1E" w:rsidRPr="006178B5" w:rsidRDefault="00B87F1E" w:rsidP="007806F0">
      <w:pPr>
        <w:spacing w:line="240" w:lineRule="auto"/>
        <w:jc w:val="both"/>
        <w:rPr>
          <w:rFonts w:ascii="Times New Roman" w:hAnsi="Times New Roman" w:cs="Times New Roman"/>
          <w:b/>
          <w:bCs/>
        </w:rPr>
      </w:pPr>
      <w:r w:rsidRPr="006178B5">
        <w:rPr>
          <w:rFonts w:ascii="Times New Roman" w:hAnsi="Times New Roman" w:cs="Times New Roman"/>
          <w:b/>
          <w:bCs/>
        </w:rPr>
        <w:t>Results</w:t>
      </w:r>
    </w:p>
    <w:p w14:paraId="3A895350" w14:textId="5BCAD324" w:rsidR="00400673" w:rsidRPr="006178B5" w:rsidRDefault="00866036" w:rsidP="007806F0">
      <w:pPr>
        <w:spacing w:line="240" w:lineRule="auto"/>
        <w:jc w:val="both"/>
        <w:rPr>
          <w:rFonts w:ascii="Times New Roman" w:hAnsi="Times New Roman" w:cs="Times New Roman"/>
          <w:b/>
          <w:bCs/>
        </w:rPr>
      </w:pPr>
      <w:r w:rsidRPr="006178B5">
        <w:rPr>
          <w:rFonts w:ascii="Times New Roman" w:hAnsi="Times New Roman" w:cs="Times New Roman"/>
          <w:b/>
          <w:bCs/>
          <w:highlight w:val="yellow"/>
        </w:rPr>
        <w:t>Xinyi</w:t>
      </w:r>
    </w:p>
    <w:p w14:paraId="205FD918" w14:textId="6FBD0C5E" w:rsidR="00B87F1E" w:rsidRPr="006178B5" w:rsidRDefault="00B87F1E" w:rsidP="00A023A5">
      <w:pPr>
        <w:jc w:val="center"/>
        <w:rPr>
          <w:rFonts w:ascii="Times New Roman" w:eastAsia="SimSun" w:hAnsi="Times New Roman" w:cs="Times New Roman"/>
          <w:color w:val="000000"/>
          <w:lang w:bidi="ar"/>
        </w:rPr>
      </w:pPr>
      <w:commentRangeStart w:id="127"/>
      <w:r w:rsidRPr="006178B5">
        <w:rPr>
          <w:rFonts w:ascii="Times New Roman" w:eastAsia="SimSun" w:hAnsi="Times New Roman" w:cs="Times New Roman"/>
          <w:color w:val="000000"/>
          <w:lang w:bidi="ar"/>
        </w:rPr>
        <w:t xml:space="preserve">Table </w:t>
      </w:r>
      <w:commentRangeEnd w:id="127"/>
      <w:r w:rsidR="00D165DF">
        <w:rPr>
          <w:rStyle w:val="CommentReference"/>
        </w:rPr>
        <w:commentReference w:id="127"/>
      </w:r>
      <w:r w:rsidRPr="006178B5">
        <w:rPr>
          <w:rFonts w:ascii="Times New Roman" w:eastAsia="SimSun" w:hAnsi="Times New Roman" w:cs="Times New Roman"/>
          <w:color w:val="000000"/>
          <w:lang w:bidi="ar"/>
        </w:rPr>
        <w:t xml:space="preserve">1 </w:t>
      </w:r>
      <w:commentRangeStart w:id="128"/>
      <w:r w:rsidRPr="006178B5">
        <w:rPr>
          <w:rFonts w:ascii="Times New Roman" w:eastAsia="SimSun" w:hAnsi="Times New Roman" w:cs="Times New Roman"/>
          <w:color w:val="000000"/>
          <w:lang w:bidi="ar"/>
        </w:rPr>
        <w:t>Baseline characteristics</w:t>
      </w:r>
      <w:commentRangeEnd w:id="128"/>
      <w:r w:rsidR="00437967">
        <w:rPr>
          <w:rStyle w:val="CommentReference"/>
        </w:rPr>
        <w:commentReference w:id="128"/>
      </w:r>
      <w:r w:rsidRPr="006178B5">
        <w:rPr>
          <w:rFonts w:ascii="Times New Roman" w:eastAsia="SimSun" w:hAnsi="Times New Roman" w:cs="Times New Roman"/>
          <w:color w:val="000000"/>
          <w:lang w:bidi="ar"/>
        </w:rPr>
        <w:t xml:space="preserve"> of study population by alcohol intake</w:t>
      </w:r>
      <w:r w:rsidRPr="006178B5">
        <w:rPr>
          <w:rFonts w:ascii="Times New Roman" w:eastAsia="SimSun" w:hAnsi="Times New Roman" w:cs="Times New Roman"/>
          <w:color w:val="000000"/>
          <w:vertAlign w:val="superscript"/>
          <w:lang w:bidi="ar"/>
        </w:rPr>
        <w:t xml:space="preserve"> </w:t>
      </w:r>
      <w:r w:rsidRPr="006178B5">
        <w:rPr>
          <w:rFonts w:ascii="Times New Roman" w:eastAsia="SimSun" w:hAnsi="Times New Roman" w:cs="Times New Roman"/>
          <w:color w:val="000000"/>
          <w:highlight w:val="yellow"/>
          <w:lang w:bidi="ar"/>
        </w:rPr>
        <w:t>(N=</w:t>
      </w:r>
      <w:r w:rsidR="00207C1E" w:rsidRPr="006178B5">
        <w:rPr>
          <w:rFonts w:ascii="Times New Roman" w:eastAsia="SimSun" w:hAnsi="Times New Roman" w:cs="Times New Roman"/>
          <w:color w:val="000000"/>
          <w:highlight w:val="yellow"/>
          <w:lang w:bidi="ar"/>
        </w:rPr>
        <w:t>9190</w:t>
      </w:r>
      <w:r w:rsidRPr="006178B5">
        <w:rPr>
          <w:rFonts w:ascii="Times New Roman" w:eastAsia="SimSun" w:hAnsi="Times New Roman" w:cs="Times New Roman" w:hint="eastAsia"/>
          <w:color w:val="000000"/>
          <w:highlight w:val="yellow"/>
          <w:lang w:bidi="ar"/>
        </w:rPr>
        <w:t>)</w:t>
      </w:r>
      <w:r w:rsidRPr="006178B5">
        <w:rPr>
          <w:rFonts w:ascii="Times New Roman" w:eastAsia="SimSun" w:hAnsi="Times New Roman" w:cs="Times New Roman"/>
          <w:color w:val="00000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78B5"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78B5" w:rsidRDefault="00B87F1E" w:rsidP="007806F0">
            <w:pPr>
              <w:spacing w:after="0" w:line="240" w:lineRule="auto"/>
              <w:jc w:val="both"/>
              <w:rPr>
                <w:rFonts w:ascii="Times New Roman" w:hAnsi="Times New Roman" w:cs="Times New Roman"/>
              </w:rPr>
            </w:pPr>
          </w:p>
        </w:tc>
        <w:tc>
          <w:tcPr>
            <w:tcW w:w="2972" w:type="pct"/>
            <w:gridSpan w:val="4"/>
            <w:tcBorders>
              <w:top w:val="single" w:sz="4" w:space="0" w:color="auto"/>
            </w:tcBorders>
            <w:shd w:val="clear" w:color="auto" w:fill="FFFFFF"/>
            <w:noWrap/>
            <w:vAlign w:val="center"/>
          </w:tcPr>
          <w:p w14:paraId="74CEDE04" w14:textId="7E1DE45B"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Alcohol intake</w:t>
            </w:r>
            <w:r w:rsidR="002F7CEE" w:rsidRPr="006178B5">
              <w:rPr>
                <w:rFonts w:ascii="Times New Roman" w:hAnsi="Times New Roman" w:cs="Times New Roman"/>
              </w:rPr>
              <w:t xml:space="preserve"> per week</w:t>
            </w:r>
          </w:p>
        </w:tc>
        <w:tc>
          <w:tcPr>
            <w:tcW w:w="486" w:type="pct"/>
            <w:tcBorders>
              <w:top w:val="single" w:sz="4" w:space="0" w:color="auto"/>
            </w:tcBorders>
            <w:shd w:val="clear" w:color="auto" w:fill="FFFFFF"/>
            <w:noWrap/>
            <w:vAlign w:val="center"/>
          </w:tcPr>
          <w:p w14:paraId="3F28438D" w14:textId="77777777" w:rsidR="00B87F1E" w:rsidRPr="006178B5" w:rsidRDefault="00B87F1E" w:rsidP="007806F0">
            <w:pPr>
              <w:spacing w:after="0" w:line="240" w:lineRule="auto"/>
              <w:jc w:val="both"/>
              <w:rPr>
                <w:rFonts w:ascii="Times New Roman" w:hAnsi="Times New Roman" w:cs="Times New Roman"/>
              </w:rPr>
            </w:pPr>
          </w:p>
        </w:tc>
      </w:tr>
      <w:tr w:rsidR="002F7CEE" w:rsidRPr="006178B5" w14:paraId="5366E77D" w14:textId="77777777" w:rsidTr="006120F7">
        <w:trPr>
          <w:trHeight w:val="99"/>
        </w:trPr>
        <w:tc>
          <w:tcPr>
            <w:tcW w:w="1542" w:type="pct"/>
            <w:shd w:val="clear" w:color="auto" w:fill="FFFFFF"/>
            <w:noWrap/>
            <w:vAlign w:val="center"/>
          </w:tcPr>
          <w:p w14:paraId="5015F1F7" w14:textId="77777777" w:rsidR="002F7CEE" w:rsidRPr="006178B5" w:rsidRDefault="002F7CEE" w:rsidP="007806F0">
            <w:pPr>
              <w:spacing w:after="0" w:line="240" w:lineRule="auto"/>
              <w:jc w:val="both"/>
              <w:rPr>
                <w:rFonts w:ascii="Times New Roman" w:hAnsi="Times New Roman" w:cs="Times New Roman"/>
              </w:rPr>
            </w:pPr>
          </w:p>
        </w:tc>
        <w:tc>
          <w:tcPr>
            <w:tcW w:w="783" w:type="pct"/>
            <w:shd w:val="clear" w:color="auto" w:fill="FFFFFF"/>
            <w:noWrap/>
            <w:vAlign w:val="center"/>
          </w:tcPr>
          <w:p w14:paraId="74F06E50" w14:textId="678DCF4E" w:rsidR="002F7CEE" w:rsidRPr="006178B5" w:rsidRDefault="002F7CEE" w:rsidP="007806F0">
            <w:pPr>
              <w:spacing w:after="0" w:line="240" w:lineRule="auto"/>
              <w:jc w:val="both"/>
              <w:rPr>
                <w:rFonts w:ascii="Times New Roman" w:hAnsi="Times New Roman" w:cs="Times New Roman"/>
              </w:rPr>
            </w:pPr>
            <w:r w:rsidRPr="006178B5">
              <w:rPr>
                <w:rFonts w:ascii="Times New Roman" w:hAnsi="Times New Roman" w:cs="Times New Roman"/>
              </w:rPr>
              <w:t>0/week</w:t>
            </w:r>
          </w:p>
        </w:tc>
        <w:tc>
          <w:tcPr>
            <w:tcW w:w="729" w:type="pct"/>
            <w:shd w:val="clear" w:color="auto" w:fill="FFFFFF"/>
            <w:noWrap/>
            <w:vAlign w:val="center"/>
          </w:tcPr>
          <w:p w14:paraId="46C4EE3F" w14:textId="0DCB9DAA" w:rsidR="002F7CEE" w:rsidRPr="006178B5" w:rsidRDefault="002F7CEE" w:rsidP="007806F0">
            <w:pPr>
              <w:spacing w:after="0" w:line="240" w:lineRule="auto"/>
              <w:jc w:val="both"/>
              <w:rPr>
                <w:rFonts w:ascii="Times New Roman" w:hAnsi="Times New Roman" w:cs="Times New Roman"/>
              </w:rPr>
            </w:pPr>
            <w:r w:rsidRPr="006178B5">
              <w:rPr>
                <w:rFonts w:ascii="Times New Roman" w:hAnsi="Times New Roman" w:cs="Times New Roman"/>
              </w:rPr>
              <w:t>0-0.5/week</w:t>
            </w:r>
          </w:p>
        </w:tc>
        <w:tc>
          <w:tcPr>
            <w:tcW w:w="729" w:type="pct"/>
            <w:shd w:val="clear" w:color="auto" w:fill="FFFFFF"/>
            <w:noWrap/>
            <w:vAlign w:val="center"/>
          </w:tcPr>
          <w:p w14:paraId="0BF4B20B" w14:textId="6B94E28C" w:rsidR="002F7CEE" w:rsidRPr="006178B5" w:rsidRDefault="002F7CEE" w:rsidP="007806F0">
            <w:pPr>
              <w:spacing w:after="0" w:line="240" w:lineRule="auto"/>
              <w:jc w:val="both"/>
              <w:rPr>
                <w:rFonts w:ascii="Times New Roman" w:hAnsi="Times New Roman" w:cs="Times New Roman"/>
              </w:rPr>
            </w:pPr>
            <w:r w:rsidRPr="006178B5">
              <w:rPr>
                <w:rFonts w:ascii="Times New Roman" w:hAnsi="Times New Roman" w:cs="Times New Roman"/>
              </w:rPr>
              <w:t>0.5-2/week</w:t>
            </w:r>
          </w:p>
        </w:tc>
        <w:tc>
          <w:tcPr>
            <w:tcW w:w="731" w:type="pct"/>
            <w:shd w:val="clear" w:color="auto" w:fill="FFFFFF"/>
            <w:noWrap/>
            <w:vAlign w:val="center"/>
          </w:tcPr>
          <w:p w14:paraId="455F0A97" w14:textId="7F8619DE" w:rsidR="002F7CEE" w:rsidRPr="006178B5" w:rsidRDefault="002F7CEE" w:rsidP="007806F0">
            <w:pPr>
              <w:spacing w:after="0" w:line="240" w:lineRule="auto"/>
              <w:jc w:val="both"/>
              <w:rPr>
                <w:rFonts w:ascii="Times New Roman" w:hAnsi="Times New Roman" w:cs="Times New Roman"/>
              </w:rPr>
            </w:pPr>
            <w:r w:rsidRPr="006178B5">
              <w:rPr>
                <w:rFonts w:ascii="Times New Roman" w:hAnsi="Times New Roman" w:cs="Times New Roman"/>
              </w:rPr>
              <w:t>&gt;2/week</w:t>
            </w:r>
          </w:p>
        </w:tc>
        <w:tc>
          <w:tcPr>
            <w:tcW w:w="486" w:type="pct"/>
            <w:vMerge w:val="restart"/>
            <w:shd w:val="clear" w:color="auto" w:fill="FFFFFF"/>
            <w:noWrap/>
            <w:vAlign w:val="center"/>
          </w:tcPr>
          <w:p w14:paraId="6A261E57" w14:textId="77777777" w:rsidR="002F7CEE" w:rsidRPr="006178B5" w:rsidRDefault="002F7CEE" w:rsidP="007806F0">
            <w:pPr>
              <w:spacing w:after="0" w:line="240" w:lineRule="auto"/>
              <w:jc w:val="both"/>
              <w:rPr>
                <w:rFonts w:ascii="Times New Roman" w:hAnsi="Times New Roman" w:cs="Times New Roman"/>
              </w:rPr>
            </w:pPr>
            <w:r w:rsidRPr="006178B5">
              <w:rPr>
                <w:rFonts w:ascii="Times New Roman" w:hAnsi="Times New Roman" w:cs="Times New Roman"/>
              </w:rPr>
              <w:t>p-value</w:t>
            </w:r>
          </w:p>
        </w:tc>
      </w:tr>
      <w:tr w:rsidR="00B87F1E" w:rsidRPr="006178B5"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78B5" w:rsidRDefault="00B87F1E" w:rsidP="007806F0">
            <w:pPr>
              <w:spacing w:after="0" w:line="240" w:lineRule="auto"/>
              <w:jc w:val="both"/>
              <w:rPr>
                <w:rFonts w:ascii="Times New Roman" w:hAnsi="Times New Roman" w:cs="Times New Roman"/>
              </w:rPr>
            </w:pPr>
          </w:p>
        </w:tc>
        <w:tc>
          <w:tcPr>
            <w:tcW w:w="783" w:type="pct"/>
            <w:tcBorders>
              <w:bottom w:val="single" w:sz="4" w:space="0" w:color="auto"/>
            </w:tcBorders>
            <w:shd w:val="clear" w:color="auto" w:fill="FFFFFF"/>
            <w:noWrap/>
            <w:vAlign w:val="center"/>
          </w:tcPr>
          <w:p w14:paraId="769BBF8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N=1052</w:t>
            </w:r>
          </w:p>
        </w:tc>
        <w:tc>
          <w:tcPr>
            <w:tcW w:w="729" w:type="pct"/>
            <w:tcBorders>
              <w:bottom w:val="single" w:sz="4" w:space="0" w:color="auto"/>
            </w:tcBorders>
            <w:shd w:val="clear" w:color="auto" w:fill="FFFFFF"/>
            <w:noWrap/>
            <w:vAlign w:val="center"/>
          </w:tcPr>
          <w:p w14:paraId="500FDC2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N=209</w:t>
            </w:r>
          </w:p>
        </w:tc>
        <w:tc>
          <w:tcPr>
            <w:tcW w:w="729" w:type="pct"/>
            <w:tcBorders>
              <w:bottom w:val="single" w:sz="4" w:space="0" w:color="auto"/>
            </w:tcBorders>
            <w:shd w:val="clear" w:color="auto" w:fill="FFFFFF"/>
            <w:noWrap/>
            <w:vAlign w:val="center"/>
          </w:tcPr>
          <w:p w14:paraId="0B7CFDD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N=319</w:t>
            </w:r>
          </w:p>
        </w:tc>
        <w:tc>
          <w:tcPr>
            <w:tcW w:w="731" w:type="pct"/>
            <w:tcBorders>
              <w:bottom w:val="single" w:sz="4" w:space="0" w:color="auto"/>
            </w:tcBorders>
            <w:shd w:val="clear" w:color="auto" w:fill="FFFFFF"/>
            <w:noWrap/>
            <w:vAlign w:val="center"/>
          </w:tcPr>
          <w:p w14:paraId="5521D8E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N=530</w:t>
            </w:r>
          </w:p>
        </w:tc>
        <w:tc>
          <w:tcPr>
            <w:tcW w:w="486" w:type="pct"/>
            <w:vMerge/>
            <w:tcBorders>
              <w:bottom w:val="single" w:sz="4" w:space="0" w:color="auto"/>
            </w:tcBorders>
            <w:shd w:val="clear" w:color="auto" w:fill="FFFFFF"/>
            <w:noWrap/>
            <w:vAlign w:val="center"/>
          </w:tcPr>
          <w:p w14:paraId="0E8ABC36"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Sex</w:t>
            </w:r>
          </w:p>
        </w:tc>
        <w:tc>
          <w:tcPr>
            <w:tcW w:w="783" w:type="pct"/>
            <w:tcBorders>
              <w:top w:val="single" w:sz="4" w:space="0" w:color="auto"/>
            </w:tcBorders>
            <w:shd w:val="clear" w:color="auto" w:fill="FFFFFF"/>
            <w:noWrap/>
            <w:vAlign w:val="center"/>
          </w:tcPr>
          <w:p w14:paraId="0201EEF7" w14:textId="77777777" w:rsidR="00B87F1E" w:rsidRPr="006178B5" w:rsidRDefault="00B87F1E" w:rsidP="007806F0">
            <w:pPr>
              <w:spacing w:after="0" w:line="240" w:lineRule="auto"/>
              <w:jc w:val="both"/>
              <w:rPr>
                <w:rFonts w:ascii="Times New Roman" w:hAnsi="Times New Roman" w:cs="Times New Roman"/>
              </w:rPr>
            </w:pPr>
          </w:p>
        </w:tc>
        <w:tc>
          <w:tcPr>
            <w:tcW w:w="729" w:type="pct"/>
            <w:tcBorders>
              <w:top w:val="single" w:sz="4" w:space="0" w:color="auto"/>
            </w:tcBorders>
            <w:shd w:val="clear" w:color="auto" w:fill="FFFFFF"/>
            <w:noWrap/>
            <w:vAlign w:val="center"/>
          </w:tcPr>
          <w:p w14:paraId="1F392C16" w14:textId="77777777" w:rsidR="00B87F1E" w:rsidRPr="006178B5" w:rsidRDefault="00B87F1E" w:rsidP="007806F0">
            <w:pPr>
              <w:spacing w:after="0" w:line="240" w:lineRule="auto"/>
              <w:jc w:val="both"/>
              <w:rPr>
                <w:rFonts w:ascii="Times New Roman" w:hAnsi="Times New Roman" w:cs="Times New Roman"/>
              </w:rPr>
            </w:pPr>
          </w:p>
        </w:tc>
        <w:tc>
          <w:tcPr>
            <w:tcW w:w="729" w:type="pct"/>
            <w:tcBorders>
              <w:top w:val="single" w:sz="4" w:space="0" w:color="auto"/>
            </w:tcBorders>
            <w:shd w:val="clear" w:color="auto" w:fill="FFFFFF"/>
            <w:noWrap/>
            <w:vAlign w:val="center"/>
          </w:tcPr>
          <w:p w14:paraId="6F5CFDDE" w14:textId="77777777" w:rsidR="00B87F1E" w:rsidRPr="006178B5" w:rsidRDefault="00B87F1E" w:rsidP="007806F0">
            <w:pPr>
              <w:spacing w:after="0" w:line="240" w:lineRule="auto"/>
              <w:jc w:val="both"/>
              <w:rPr>
                <w:rFonts w:ascii="Times New Roman" w:hAnsi="Times New Roman" w:cs="Times New Roman"/>
              </w:rPr>
            </w:pPr>
          </w:p>
        </w:tc>
        <w:tc>
          <w:tcPr>
            <w:tcW w:w="731" w:type="pct"/>
            <w:tcBorders>
              <w:top w:val="single" w:sz="4" w:space="0" w:color="auto"/>
            </w:tcBorders>
            <w:shd w:val="clear" w:color="auto" w:fill="FFFFFF"/>
            <w:noWrap/>
            <w:vAlign w:val="center"/>
          </w:tcPr>
          <w:p w14:paraId="5D840F21" w14:textId="77777777" w:rsidR="00B87F1E" w:rsidRPr="006178B5" w:rsidRDefault="00B87F1E" w:rsidP="007806F0">
            <w:pPr>
              <w:spacing w:after="0" w:line="240" w:lineRule="auto"/>
              <w:jc w:val="both"/>
              <w:rPr>
                <w:rFonts w:ascii="Times New Roman" w:hAnsi="Times New Roman" w:cs="Times New Roman"/>
              </w:rPr>
            </w:pPr>
          </w:p>
        </w:tc>
        <w:tc>
          <w:tcPr>
            <w:tcW w:w="486" w:type="pct"/>
            <w:tcBorders>
              <w:top w:val="single" w:sz="4" w:space="0" w:color="auto"/>
            </w:tcBorders>
            <w:shd w:val="clear" w:color="auto" w:fill="FFFFFF"/>
            <w:noWrap/>
            <w:vAlign w:val="center"/>
          </w:tcPr>
          <w:p w14:paraId="2E454AF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63179326" w14:textId="77777777" w:rsidTr="002F7CEE">
        <w:trPr>
          <w:trHeight w:val="270"/>
        </w:trPr>
        <w:tc>
          <w:tcPr>
            <w:tcW w:w="1542" w:type="pct"/>
            <w:shd w:val="clear" w:color="auto" w:fill="FFFFFF"/>
            <w:noWrap/>
            <w:vAlign w:val="center"/>
          </w:tcPr>
          <w:p w14:paraId="1650679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Male</w:t>
            </w:r>
          </w:p>
        </w:tc>
        <w:tc>
          <w:tcPr>
            <w:tcW w:w="783" w:type="pct"/>
            <w:shd w:val="clear" w:color="auto" w:fill="FFFFFF"/>
            <w:noWrap/>
            <w:vAlign w:val="center"/>
          </w:tcPr>
          <w:p w14:paraId="25A3D697"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515 (49.0%)</w:t>
            </w:r>
          </w:p>
        </w:tc>
        <w:tc>
          <w:tcPr>
            <w:tcW w:w="729" w:type="pct"/>
            <w:shd w:val="clear" w:color="auto" w:fill="FFFFFF"/>
            <w:noWrap/>
            <w:vAlign w:val="center"/>
          </w:tcPr>
          <w:p w14:paraId="196C2F8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110(52.6%)</w:t>
            </w:r>
          </w:p>
        </w:tc>
        <w:tc>
          <w:tcPr>
            <w:tcW w:w="729" w:type="pct"/>
            <w:shd w:val="clear" w:color="auto" w:fill="FFFFFF"/>
            <w:noWrap/>
            <w:vAlign w:val="center"/>
          </w:tcPr>
          <w:p w14:paraId="6669261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205(64.3%)</w:t>
            </w:r>
          </w:p>
        </w:tc>
        <w:tc>
          <w:tcPr>
            <w:tcW w:w="731" w:type="pct"/>
            <w:shd w:val="clear" w:color="auto" w:fill="FFFFFF"/>
            <w:noWrap/>
            <w:vAlign w:val="center"/>
          </w:tcPr>
          <w:p w14:paraId="6AE803F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407(76.8%)</w:t>
            </w:r>
          </w:p>
        </w:tc>
        <w:tc>
          <w:tcPr>
            <w:tcW w:w="486" w:type="pct"/>
            <w:shd w:val="clear" w:color="auto" w:fill="FFFFFF"/>
            <w:noWrap/>
            <w:vAlign w:val="center"/>
          </w:tcPr>
          <w:p w14:paraId="61ED2E56"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0B5E7E0E" w14:textId="77777777" w:rsidTr="002F7CEE">
        <w:trPr>
          <w:trHeight w:val="270"/>
        </w:trPr>
        <w:tc>
          <w:tcPr>
            <w:tcW w:w="1542" w:type="pct"/>
            <w:shd w:val="clear" w:color="auto" w:fill="FFFFFF"/>
            <w:noWrap/>
            <w:vAlign w:val="center"/>
          </w:tcPr>
          <w:p w14:paraId="1A7506F4"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Female</w:t>
            </w:r>
          </w:p>
        </w:tc>
        <w:tc>
          <w:tcPr>
            <w:tcW w:w="783" w:type="pct"/>
            <w:shd w:val="clear" w:color="auto" w:fill="FFFFFF"/>
            <w:noWrap/>
            <w:vAlign w:val="center"/>
          </w:tcPr>
          <w:p w14:paraId="1698729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537 (51.0%)</w:t>
            </w:r>
          </w:p>
        </w:tc>
        <w:tc>
          <w:tcPr>
            <w:tcW w:w="729" w:type="pct"/>
            <w:shd w:val="clear" w:color="auto" w:fill="FFFFFF"/>
            <w:noWrap/>
            <w:vAlign w:val="center"/>
          </w:tcPr>
          <w:p w14:paraId="716FF9CB"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537(51.0%)</w:t>
            </w:r>
          </w:p>
        </w:tc>
        <w:tc>
          <w:tcPr>
            <w:tcW w:w="729" w:type="pct"/>
            <w:shd w:val="clear" w:color="auto" w:fill="FFFFFF"/>
            <w:noWrap/>
            <w:vAlign w:val="center"/>
          </w:tcPr>
          <w:p w14:paraId="6FCEC7C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114(35.7%)</w:t>
            </w:r>
          </w:p>
        </w:tc>
        <w:tc>
          <w:tcPr>
            <w:tcW w:w="731" w:type="pct"/>
            <w:shd w:val="clear" w:color="auto" w:fill="FFFFFF"/>
            <w:noWrap/>
            <w:vAlign w:val="center"/>
          </w:tcPr>
          <w:p w14:paraId="6AD2C77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123(23.2%)</w:t>
            </w:r>
          </w:p>
        </w:tc>
        <w:tc>
          <w:tcPr>
            <w:tcW w:w="486" w:type="pct"/>
            <w:shd w:val="clear" w:color="auto" w:fill="FFFFFF"/>
            <w:noWrap/>
            <w:vAlign w:val="center"/>
          </w:tcPr>
          <w:p w14:paraId="333B775A"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5F762E87" w14:textId="77777777" w:rsidTr="002F7CEE">
        <w:trPr>
          <w:trHeight w:val="270"/>
        </w:trPr>
        <w:tc>
          <w:tcPr>
            <w:tcW w:w="1542" w:type="pct"/>
            <w:shd w:val="clear" w:color="auto" w:fill="FFFFFF"/>
            <w:noWrap/>
            <w:vAlign w:val="center"/>
          </w:tcPr>
          <w:p w14:paraId="4316A81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Mean Age at entry (SD) </w:t>
            </w:r>
          </w:p>
        </w:tc>
        <w:tc>
          <w:tcPr>
            <w:tcW w:w="783" w:type="pct"/>
            <w:shd w:val="clear" w:color="auto" w:fill="FFFFFF"/>
            <w:noWrap/>
            <w:vAlign w:val="center"/>
          </w:tcPr>
          <w:p w14:paraId="573A6AD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65.2 (7.81)</w:t>
            </w:r>
          </w:p>
        </w:tc>
        <w:tc>
          <w:tcPr>
            <w:tcW w:w="729" w:type="pct"/>
            <w:shd w:val="clear" w:color="auto" w:fill="FFFFFF"/>
            <w:noWrap/>
            <w:vAlign w:val="center"/>
          </w:tcPr>
          <w:p w14:paraId="7722A68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64.9 (8.32)</w:t>
            </w:r>
          </w:p>
        </w:tc>
        <w:tc>
          <w:tcPr>
            <w:tcW w:w="729" w:type="pct"/>
            <w:shd w:val="clear" w:color="auto" w:fill="FFFFFF"/>
            <w:noWrap/>
            <w:vAlign w:val="center"/>
          </w:tcPr>
          <w:p w14:paraId="075C829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62.2 (9.43)</w:t>
            </w:r>
          </w:p>
        </w:tc>
        <w:tc>
          <w:tcPr>
            <w:tcW w:w="731" w:type="pct"/>
            <w:shd w:val="clear" w:color="auto" w:fill="FFFFFF"/>
            <w:noWrap/>
            <w:vAlign w:val="center"/>
          </w:tcPr>
          <w:p w14:paraId="030B593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62.1 (9.67)</w:t>
            </w:r>
          </w:p>
        </w:tc>
        <w:tc>
          <w:tcPr>
            <w:tcW w:w="486" w:type="pct"/>
            <w:shd w:val="clear" w:color="auto" w:fill="FFFFFF"/>
            <w:noWrap/>
            <w:vAlign w:val="center"/>
          </w:tcPr>
          <w:p w14:paraId="656B4656"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2420B303" w14:textId="77777777" w:rsidTr="002F7CEE">
        <w:trPr>
          <w:trHeight w:val="270"/>
        </w:trPr>
        <w:tc>
          <w:tcPr>
            <w:tcW w:w="1542" w:type="pct"/>
            <w:shd w:val="clear" w:color="auto" w:fill="FFFFFF"/>
            <w:noWrap/>
            <w:vAlign w:val="center"/>
          </w:tcPr>
          <w:p w14:paraId="53E3E75B"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Race</w:t>
            </w:r>
          </w:p>
        </w:tc>
        <w:tc>
          <w:tcPr>
            <w:tcW w:w="783" w:type="pct"/>
            <w:shd w:val="clear" w:color="auto" w:fill="FFFFFF"/>
            <w:noWrap/>
            <w:vAlign w:val="center"/>
          </w:tcPr>
          <w:p w14:paraId="692F60A1"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599AE0C5"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25ADCF11" w14:textId="77777777" w:rsidR="00B87F1E" w:rsidRPr="006178B5" w:rsidRDefault="00B87F1E" w:rsidP="007806F0">
            <w:pPr>
              <w:spacing w:after="0" w:line="240" w:lineRule="auto"/>
              <w:jc w:val="both"/>
              <w:rPr>
                <w:rFonts w:ascii="Times New Roman" w:hAnsi="Times New Roman" w:cs="Times New Roman"/>
              </w:rPr>
            </w:pPr>
          </w:p>
        </w:tc>
        <w:tc>
          <w:tcPr>
            <w:tcW w:w="731" w:type="pct"/>
            <w:shd w:val="clear" w:color="auto" w:fill="FFFFFF"/>
            <w:noWrap/>
            <w:vAlign w:val="center"/>
          </w:tcPr>
          <w:p w14:paraId="17ED8F6D" w14:textId="77777777" w:rsidR="00B87F1E" w:rsidRPr="006178B5" w:rsidRDefault="00B87F1E" w:rsidP="007806F0">
            <w:pPr>
              <w:spacing w:after="0" w:line="240" w:lineRule="auto"/>
              <w:jc w:val="both"/>
              <w:rPr>
                <w:rFonts w:ascii="Times New Roman" w:hAnsi="Times New Roman" w:cs="Times New Roman"/>
              </w:rPr>
            </w:pPr>
          </w:p>
        </w:tc>
        <w:tc>
          <w:tcPr>
            <w:tcW w:w="486" w:type="pct"/>
            <w:shd w:val="clear" w:color="auto" w:fill="FFFFFF"/>
            <w:noWrap/>
            <w:vAlign w:val="center"/>
          </w:tcPr>
          <w:p w14:paraId="0FA410A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42DACF2F" w14:textId="77777777" w:rsidTr="002F7CEE">
        <w:trPr>
          <w:trHeight w:val="270"/>
        </w:trPr>
        <w:tc>
          <w:tcPr>
            <w:tcW w:w="1542" w:type="pct"/>
            <w:shd w:val="clear" w:color="auto" w:fill="FFFFFF"/>
            <w:noWrap/>
            <w:vAlign w:val="center"/>
          </w:tcPr>
          <w:p w14:paraId="15803EB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white</w:t>
            </w:r>
          </w:p>
        </w:tc>
        <w:tc>
          <w:tcPr>
            <w:tcW w:w="783" w:type="pct"/>
            <w:shd w:val="clear" w:color="auto" w:fill="FFFFFF"/>
            <w:noWrap/>
            <w:vAlign w:val="center"/>
          </w:tcPr>
          <w:p w14:paraId="73F327BB"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109 (10.4%)</w:t>
            </w:r>
          </w:p>
        </w:tc>
        <w:tc>
          <w:tcPr>
            <w:tcW w:w="729" w:type="pct"/>
            <w:shd w:val="clear" w:color="auto" w:fill="FFFFFF"/>
            <w:noWrap/>
            <w:vAlign w:val="center"/>
          </w:tcPr>
          <w:p w14:paraId="524819A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21 (10.0%)</w:t>
            </w:r>
          </w:p>
        </w:tc>
        <w:tc>
          <w:tcPr>
            <w:tcW w:w="729" w:type="pct"/>
            <w:shd w:val="clear" w:color="auto" w:fill="FFFFFF"/>
            <w:noWrap/>
            <w:vAlign w:val="center"/>
          </w:tcPr>
          <w:p w14:paraId="330E2604"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51 (16.0%)</w:t>
            </w:r>
          </w:p>
        </w:tc>
        <w:tc>
          <w:tcPr>
            <w:tcW w:w="731" w:type="pct"/>
            <w:shd w:val="clear" w:color="auto" w:fill="FFFFFF"/>
            <w:noWrap/>
            <w:vAlign w:val="center"/>
          </w:tcPr>
          <w:p w14:paraId="40D5405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87 (16.4%)</w:t>
            </w:r>
          </w:p>
        </w:tc>
        <w:tc>
          <w:tcPr>
            <w:tcW w:w="486" w:type="pct"/>
            <w:shd w:val="clear" w:color="auto" w:fill="FFFFFF"/>
            <w:noWrap/>
            <w:vAlign w:val="center"/>
          </w:tcPr>
          <w:p w14:paraId="50114D99"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1C535C1E" w14:textId="77777777" w:rsidTr="002F7CEE">
        <w:trPr>
          <w:trHeight w:val="270"/>
        </w:trPr>
        <w:tc>
          <w:tcPr>
            <w:tcW w:w="1542" w:type="pct"/>
            <w:shd w:val="clear" w:color="auto" w:fill="FFFFFF"/>
            <w:noWrap/>
            <w:vAlign w:val="center"/>
          </w:tcPr>
          <w:p w14:paraId="5F4B076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black</w:t>
            </w:r>
          </w:p>
        </w:tc>
        <w:tc>
          <w:tcPr>
            <w:tcW w:w="783" w:type="pct"/>
            <w:shd w:val="clear" w:color="auto" w:fill="FFFFFF"/>
            <w:noWrap/>
            <w:vAlign w:val="center"/>
          </w:tcPr>
          <w:p w14:paraId="5C68DA2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388 (36.9%)</w:t>
            </w:r>
          </w:p>
        </w:tc>
        <w:tc>
          <w:tcPr>
            <w:tcW w:w="729" w:type="pct"/>
            <w:shd w:val="clear" w:color="auto" w:fill="FFFFFF"/>
            <w:noWrap/>
            <w:vAlign w:val="center"/>
          </w:tcPr>
          <w:p w14:paraId="3D8515A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93 (44.5%)</w:t>
            </w:r>
          </w:p>
        </w:tc>
        <w:tc>
          <w:tcPr>
            <w:tcW w:w="729" w:type="pct"/>
            <w:shd w:val="clear" w:color="auto" w:fill="FFFFFF"/>
            <w:noWrap/>
            <w:vAlign w:val="center"/>
          </w:tcPr>
          <w:p w14:paraId="359C969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121(37.9%)</w:t>
            </w:r>
          </w:p>
        </w:tc>
        <w:tc>
          <w:tcPr>
            <w:tcW w:w="731" w:type="pct"/>
            <w:shd w:val="clear" w:color="auto" w:fill="FFFFFF"/>
            <w:noWrap/>
            <w:vAlign w:val="center"/>
          </w:tcPr>
          <w:p w14:paraId="5348E58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234(44.2%)</w:t>
            </w:r>
          </w:p>
        </w:tc>
        <w:tc>
          <w:tcPr>
            <w:tcW w:w="486" w:type="pct"/>
            <w:shd w:val="clear" w:color="auto" w:fill="FFFFFF"/>
            <w:noWrap/>
            <w:vAlign w:val="center"/>
          </w:tcPr>
          <w:p w14:paraId="2E9B7139"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49E8394A" w14:textId="77777777" w:rsidTr="002F7CEE">
        <w:trPr>
          <w:trHeight w:val="270"/>
        </w:trPr>
        <w:tc>
          <w:tcPr>
            <w:tcW w:w="1542" w:type="pct"/>
            <w:shd w:val="clear" w:color="auto" w:fill="FFFFFF"/>
            <w:noWrap/>
            <w:vAlign w:val="center"/>
          </w:tcPr>
          <w:p w14:paraId="4501BE8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other</w:t>
            </w:r>
          </w:p>
        </w:tc>
        <w:tc>
          <w:tcPr>
            <w:tcW w:w="783" w:type="pct"/>
            <w:shd w:val="clear" w:color="auto" w:fill="FFFFFF"/>
            <w:noWrap/>
            <w:vAlign w:val="center"/>
          </w:tcPr>
          <w:p w14:paraId="6EF6C31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555 (52.8%)</w:t>
            </w:r>
          </w:p>
        </w:tc>
        <w:tc>
          <w:tcPr>
            <w:tcW w:w="729" w:type="pct"/>
            <w:shd w:val="clear" w:color="auto" w:fill="FFFFFF"/>
            <w:noWrap/>
            <w:vAlign w:val="center"/>
          </w:tcPr>
          <w:p w14:paraId="0BA6395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95 (45.5%)</w:t>
            </w:r>
          </w:p>
        </w:tc>
        <w:tc>
          <w:tcPr>
            <w:tcW w:w="729" w:type="pct"/>
            <w:shd w:val="clear" w:color="auto" w:fill="FFFFFF"/>
            <w:noWrap/>
            <w:vAlign w:val="center"/>
          </w:tcPr>
          <w:p w14:paraId="02F2BA9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147(46.1%)</w:t>
            </w:r>
          </w:p>
        </w:tc>
        <w:tc>
          <w:tcPr>
            <w:tcW w:w="731" w:type="pct"/>
            <w:shd w:val="clear" w:color="auto" w:fill="FFFFFF"/>
            <w:noWrap/>
            <w:vAlign w:val="center"/>
          </w:tcPr>
          <w:p w14:paraId="34EDE41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209(39.4%)</w:t>
            </w:r>
          </w:p>
        </w:tc>
        <w:tc>
          <w:tcPr>
            <w:tcW w:w="486" w:type="pct"/>
            <w:shd w:val="clear" w:color="auto" w:fill="FFFFFF"/>
            <w:noWrap/>
            <w:vAlign w:val="center"/>
          </w:tcPr>
          <w:p w14:paraId="25550687"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386BC94F" w14:textId="77777777" w:rsidTr="002F7CEE">
        <w:trPr>
          <w:trHeight w:val="270"/>
        </w:trPr>
        <w:tc>
          <w:tcPr>
            <w:tcW w:w="1542" w:type="pct"/>
            <w:shd w:val="clear" w:color="auto" w:fill="FFFFFF"/>
            <w:noWrap/>
            <w:vAlign w:val="center"/>
          </w:tcPr>
          <w:p w14:paraId="6CEABA5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Mean year of schooling (SD)</w:t>
            </w:r>
          </w:p>
        </w:tc>
        <w:tc>
          <w:tcPr>
            <w:tcW w:w="783" w:type="pct"/>
            <w:shd w:val="clear" w:color="auto" w:fill="FFFFFF"/>
            <w:noWrap/>
            <w:vAlign w:val="center"/>
          </w:tcPr>
          <w:p w14:paraId="03FAF85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9.24 (3.69)</w:t>
            </w:r>
          </w:p>
        </w:tc>
        <w:tc>
          <w:tcPr>
            <w:tcW w:w="729" w:type="pct"/>
            <w:shd w:val="clear" w:color="auto" w:fill="FFFFFF"/>
            <w:noWrap/>
            <w:vAlign w:val="center"/>
          </w:tcPr>
          <w:p w14:paraId="4E15002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10.4 (3.42)</w:t>
            </w:r>
          </w:p>
        </w:tc>
        <w:tc>
          <w:tcPr>
            <w:tcW w:w="729" w:type="pct"/>
            <w:shd w:val="clear" w:color="auto" w:fill="FFFFFF"/>
            <w:noWrap/>
            <w:vAlign w:val="center"/>
          </w:tcPr>
          <w:p w14:paraId="16B307D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10.3 (3.57)</w:t>
            </w:r>
          </w:p>
        </w:tc>
        <w:tc>
          <w:tcPr>
            <w:tcW w:w="731" w:type="pct"/>
            <w:shd w:val="clear" w:color="auto" w:fill="FFFFFF"/>
            <w:noWrap/>
            <w:vAlign w:val="center"/>
          </w:tcPr>
          <w:p w14:paraId="6D40CE1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10.9 (3.35)</w:t>
            </w:r>
          </w:p>
        </w:tc>
        <w:tc>
          <w:tcPr>
            <w:tcW w:w="486" w:type="pct"/>
            <w:shd w:val="clear" w:color="auto" w:fill="FFFFFF"/>
            <w:noWrap/>
            <w:vAlign w:val="center"/>
          </w:tcPr>
          <w:p w14:paraId="6A2F6CB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331BF88E" w14:textId="77777777" w:rsidTr="002F7CEE">
        <w:trPr>
          <w:trHeight w:val="270"/>
        </w:trPr>
        <w:tc>
          <w:tcPr>
            <w:tcW w:w="1542" w:type="pct"/>
            <w:shd w:val="clear" w:color="auto" w:fill="FFFFFF"/>
            <w:noWrap/>
            <w:vAlign w:val="center"/>
          </w:tcPr>
          <w:p w14:paraId="1A16A116"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Marital status</w:t>
            </w:r>
          </w:p>
        </w:tc>
        <w:tc>
          <w:tcPr>
            <w:tcW w:w="783" w:type="pct"/>
            <w:shd w:val="clear" w:color="auto" w:fill="FFFFFF"/>
            <w:noWrap/>
            <w:vAlign w:val="center"/>
          </w:tcPr>
          <w:p w14:paraId="712E841C"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208F0C14"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2ACF0FF1" w14:textId="77777777" w:rsidR="00B87F1E" w:rsidRPr="006178B5" w:rsidRDefault="00B87F1E" w:rsidP="007806F0">
            <w:pPr>
              <w:spacing w:after="0" w:line="240" w:lineRule="auto"/>
              <w:jc w:val="both"/>
              <w:rPr>
                <w:rFonts w:ascii="Times New Roman" w:hAnsi="Times New Roman" w:cs="Times New Roman"/>
              </w:rPr>
            </w:pPr>
          </w:p>
        </w:tc>
        <w:tc>
          <w:tcPr>
            <w:tcW w:w="731" w:type="pct"/>
            <w:shd w:val="clear" w:color="auto" w:fill="FFFFFF"/>
            <w:noWrap/>
            <w:vAlign w:val="center"/>
          </w:tcPr>
          <w:p w14:paraId="64A35EA0" w14:textId="77777777" w:rsidR="00B87F1E" w:rsidRPr="006178B5" w:rsidRDefault="00B87F1E" w:rsidP="007806F0">
            <w:pPr>
              <w:spacing w:after="0" w:line="240" w:lineRule="auto"/>
              <w:jc w:val="both"/>
              <w:rPr>
                <w:rFonts w:ascii="Times New Roman" w:hAnsi="Times New Roman" w:cs="Times New Roman"/>
              </w:rPr>
            </w:pPr>
          </w:p>
        </w:tc>
        <w:tc>
          <w:tcPr>
            <w:tcW w:w="486" w:type="pct"/>
            <w:shd w:val="clear" w:color="auto" w:fill="FFFFFF"/>
            <w:noWrap/>
            <w:vAlign w:val="center"/>
          </w:tcPr>
          <w:p w14:paraId="6A72044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w:t>
            </w:r>
          </w:p>
        </w:tc>
      </w:tr>
      <w:tr w:rsidR="00B87F1E" w:rsidRPr="006178B5" w14:paraId="7C9440DC" w14:textId="77777777" w:rsidTr="002F7CEE">
        <w:trPr>
          <w:trHeight w:val="270"/>
        </w:trPr>
        <w:tc>
          <w:tcPr>
            <w:tcW w:w="1542" w:type="pct"/>
            <w:shd w:val="clear" w:color="auto" w:fill="FFFFFF"/>
            <w:noWrap/>
            <w:vAlign w:val="center"/>
          </w:tcPr>
          <w:p w14:paraId="531B3FB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Married</w:t>
            </w:r>
          </w:p>
        </w:tc>
        <w:tc>
          <w:tcPr>
            <w:tcW w:w="783" w:type="pct"/>
            <w:shd w:val="clear" w:color="auto" w:fill="FFFFFF"/>
            <w:noWrap/>
            <w:vAlign w:val="center"/>
          </w:tcPr>
          <w:p w14:paraId="5768516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699 (66.4%)</w:t>
            </w:r>
          </w:p>
        </w:tc>
        <w:tc>
          <w:tcPr>
            <w:tcW w:w="729" w:type="pct"/>
            <w:shd w:val="clear" w:color="auto" w:fill="FFFFFF"/>
            <w:noWrap/>
            <w:vAlign w:val="center"/>
          </w:tcPr>
          <w:p w14:paraId="5807DB4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143 (68.4%)</w:t>
            </w:r>
          </w:p>
        </w:tc>
        <w:tc>
          <w:tcPr>
            <w:tcW w:w="729" w:type="pct"/>
            <w:shd w:val="clear" w:color="auto" w:fill="FFFFFF"/>
            <w:noWrap/>
            <w:vAlign w:val="center"/>
          </w:tcPr>
          <w:p w14:paraId="4073D3C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225 (70.5%)</w:t>
            </w:r>
          </w:p>
        </w:tc>
        <w:tc>
          <w:tcPr>
            <w:tcW w:w="731" w:type="pct"/>
            <w:shd w:val="clear" w:color="auto" w:fill="FFFFFF"/>
            <w:noWrap/>
            <w:vAlign w:val="center"/>
          </w:tcPr>
          <w:p w14:paraId="368FB6A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379 (71.5%)</w:t>
            </w:r>
          </w:p>
        </w:tc>
        <w:tc>
          <w:tcPr>
            <w:tcW w:w="486" w:type="pct"/>
            <w:shd w:val="clear" w:color="auto" w:fill="FFFFFF"/>
            <w:noWrap/>
            <w:vAlign w:val="center"/>
          </w:tcPr>
          <w:p w14:paraId="42601F0E"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7773C582" w14:textId="77777777" w:rsidTr="002F7CEE">
        <w:trPr>
          <w:trHeight w:val="270"/>
        </w:trPr>
        <w:tc>
          <w:tcPr>
            <w:tcW w:w="1542" w:type="pct"/>
            <w:shd w:val="clear" w:color="auto" w:fill="FFFFFF"/>
            <w:noWrap/>
            <w:vAlign w:val="center"/>
          </w:tcPr>
          <w:p w14:paraId="5E8943E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Widowed </w:t>
            </w:r>
          </w:p>
        </w:tc>
        <w:tc>
          <w:tcPr>
            <w:tcW w:w="783" w:type="pct"/>
            <w:shd w:val="clear" w:color="auto" w:fill="FFFFFF"/>
            <w:noWrap/>
            <w:vAlign w:val="center"/>
          </w:tcPr>
          <w:p w14:paraId="52FE40F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231 (22.0%)</w:t>
            </w:r>
          </w:p>
        </w:tc>
        <w:tc>
          <w:tcPr>
            <w:tcW w:w="729" w:type="pct"/>
            <w:shd w:val="clear" w:color="auto" w:fill="FFFFFF"/>
            <w:noWrap/>
            <w:vAlign w:val="center"/>
          </w:tcPr>
          <w:p w14:paraId="7F102ED4"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36 (17.2%)</w:t>
            </w:r>
          </w:p>
        </w:tc>
        <w:tc>
          <w:tcPr>
            <w:tcW w:w="729" w:type="pct"/>
            <w:shd w:val="clear" w:color="auto" w:fill="FFFFFF"/>
            <w:noWrap/>
            <w:vAlign w:val="center"/>
          </w:tcPr>
          <w:p w14:paraId="2AE1841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49 (15.4%)</w:t>
            </w:r>
          </w:p>
        </w:tc>
        <w:tc>
          <w:tcPr>
            <w:tcW w:w="731" w:type="pct"/>
            <w:shd w:val="clear" w:color="auto" w:fill="FFFFFF"/>
            <w:noWrap/>
            <w:vAlign w:val="center"/>
          </w:tcPr>
          <w:p w14:paraId="289415D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67 (12.6%)</w:t>
            </w:r>
          </w:p>
        </w:tc>
        <w:tc>
          <w:tcPr>
            <w:tcW w:w="486" w:type="pct"/>
            <w:shd w:val="clear" w:color="auto" w:fill="FFFFFF"/>
            <w:noWrap/>
            <w:vAlign w:val="center"/>
          </w:tcPr>
          <w:p w14:paraId="541652D0"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72A855D1" w14:textId="77777777" w:rsidTr="002F7CEE">
        <w:trPr>
          <w:trHeight w:val="270"/>
        </w:trPr>
        <w:tc>
          <w:tcPr>
            <w:tcW w:w="1542" w:type="pct"/>
            <w:shd w:val="clear" w:color="auto" w:fill="FFFFFF"/>
            <w:noWrap/>
            <w:vAlign w:val="center"/>
          </w:tcPr>
          <w:p w14:paraId="2F6D052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Divorced </w:t>
            </w:r>
          </w:p>
        </w:tc>
        <w:tc>
          <w:tcPr>
            <w:tcW w:w="783" w:type="pct"/>
            <w:shd w:val="clear" w:color="auto" w:fill="FFFFFF"/>
            <w:noWrap/>
            <w:vAlign w:val="center"/>
          </w:tcPr>
          <w:p w14:paraId="046BD65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44 (4.18%)</w:t>
            </w:r>
          </w:p>
        </w:tc>
        <w:tc>
          <w:tcPr>
            <w:tcW w:w="729" w:type="pct"/>
            <w:shd w:val="clear" w:color="auto" w:fill="FFFFFF"/>
            <w:noWrap/>
            <w:vAlign w:val="center"/>
          </w:tcPr>
          <w:p w14:paraId="380A2597"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12 (5.74%)</w:t>
            </w:r>
          </w:p>
        </w:tc>
        <w:tc>
          <w:tcPr>
            <w:tcW w:w="729" w:type="pct"/>
            <w:shd w:val="clear" w:color="auto" w:fill="FFFFFF"/>
            <w:noWrap/>
            <w:vAlign w:val="center"/>
          </w:tcPr>
          <w:p w14:paraId="7850D9D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13 (4.08%)</w:t>
            </w:r>
          </w:p>
        </w:tc>
        <w:tc>
          <w:tcPr>
            <w:tcW w:w="731" w:type="pct"/>
            <w:shd w:val="clear" w:color="auto" w:fill="FFFFFF"/>
            <w:noWrap/>
            <w:vAlign w:val="center"/>
          </w:tcPr>
          <w:p w14:paraId="50C2BC1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12 (9.76%)</w:t>
            </w:r>
          </w:p>
        </w:tc>
        <w:tc>
          <w:tcPr>
            <w:tcW w:w="486" w:type="pct"/>
            <w:shd w:val="clear" w:color="auto" w:fill="FFFFFF"/>
            <w:noWrap/>
            <w:vAlign w:val="center"/>
          </w:tcPr>
          <w:p w14:paraId="59B793A7"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0BE7704B" w14:textId="77777777" w:rsidTr="002F7CEE">
        <w:trPr>
          <w:trHeight w:val="270"/>
        </w:trPr>
        <w:tc>
          <w:tcPr>
            <w:tcW w:w="1542" w:type="pct"/>
            <w:shd w:val="clear" w:color="auto" w:fill="FFFFFF"/>
            <w:noWrap/>
            <w:vAlign w:val="center"/>
          </w:tcPr>
          <w:p w14:paraId="3EF11F3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Separated </w:t>
            </w:r>
          </w:p>
        </w:tc>
        <w:tc>
          <w:tcPr>
            <w:tcW w:w="783" w:type="pct"/>
            <w:shd w:val="clear" w:color="auto" w:fill="FFFFFF"/>
            <w:noWrap/>
            <w:vAlign w:val="center"/>
          </w:tcPr>
          <w:p w14:paraId="4346AD2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24 (2.28%)</w:t>
            </w:r>
          </w:p>
        </w:tc>
        <w:tc>
          <w:tcPr>
            <w:tcW w:w="729" w:type="pct"/>
            <w:shd w:val="clear" w:color="auto" w:fill="FFFFFF"/>
            <w:noWrap/>
            <w:vAlign w:val="center"/>
          </w:tcPr>
          <w:p w14:paraId="096CE7B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7 (3.35%)</w:t>
            </w:r>
          </w:p>
        </w:tc>
        <w:tc>
          <w:tcPr>
            <w:tcW w:w="729" w:type="pct"/>
            <w:shd w:val="clear" w:color="auto" w:fill="FFFFFF"/>
            <w:noWrap/>
            <w:vAlign w:val="center"/>
          </w:tcPr>
          <w:p w14:paraId="3203173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 (3.13%)</w:t>
            </w:r>
          </w:p>
        </w:tc>
        <w:tc>
          <w:tcPr>
            <w:tcW w:w="731" w:type="pct"/>
            <w:shd w:val="clear" w:color="auto" w:fill="FFFFFF"/>
            <w:noWrap/>
            <w:vAlign w:val="center"/>
          </w:tcPr>
          <w:p w14:paraId="3B9DDBB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11 (2.08%)</w:t>
            </w:r>
          </w:p>
        </w:tc>
        <w:tc>
          <w:tcPr>
            <w:tcW w:w="486" w:type="pct"/>
            <w:shd w:val="clear" w:color="auto" w:fill="FFFFFF"/>
            <w:noWrap/>
            <w:vAlign w:val="center"/>
          </w:tcPr>
          <w:p w14:paraId="3201D8D0"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266BEA2F" w14:textId="77777777" w:rsidTr="002F7CEE">
        <w:trPr>
          <w:trHeight w:val="270"/>
        </w:trPr>
        <w:tc>
          <w:tcPr>
            <w:tcW w:w="1542" w:type="pct"/>
            <w:shd w:val="clear" w:color="auto" w:fill="FFFFFF"/>
            <w:noWrap/>
            <w:vAlign w:val="center"/>
          </w:tcPr>
          <w:p w14:paraId="48CBA0B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Never married</w:t>
            </w:r>
          </w:p>
        </w:tc>
        <w:tc>
          <w:tcPr>
            <w:tcW w:w="783" w:type="pct"/>
            <w:shd w:val="clear" w:color="auto" w:fill="FFFFFF"/>
            <w:noWrap/>
            <w:vAlign w:val="center"/>
          </w:tcPr>
          <w:p w14:paraId="46E1AAE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53 (5.04%)</w:t>
            </w:r>
          </w:p>
        </w:tc>
        <w:tc>
          <w:tcPr>
            <w:tcW w:w="729" w:type="pct"/>
            <w:shd w:val="clear" w:color="auto" w:fill="FFFFFF"/>
            <w:noWrap/>
            <w:vAlign w:val="center"/>
          </w:tcPr>
          <w:p w14:paraId="5A65532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 (4.31%)</w:t>
            </w:r>
          </w:p>
        </w:tc>
        <w:tc>
          <w:tcPr>
            <w:tcW w:w="729" w:type="pct"/>
            <w:shd w:val="clear" w:color="auto" w:fill="FFFFFF"/>
            <w:noWrap/>
            <w:vAlign w:val="center"/>
          </w:tcPr>
          <w:p w14:paraId="7C32E736"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21 (6.58%)</w:t>
            </w:r>
          </w:p>
        </w:tc>
        <w:tc>
          <w:tcPr>
            <w:tcW w:w="731" w:type="pct"/>
            <w:shd w:val="clear" w:color="auto" w:fill="FFFFFF"/>
            <w:noWrap/>
            <w:vAlign w:val="center"/>
          </w:tcPr>
          <w:p w14:paraId="47DCF4B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32 (6.04%)</w:t>
            </w:r>
          </w:p>
        </w:tc>
        <w:tc>
          <w:tcPr>
            <w:tcW w:w="486" w:type="pct"/>
            <w:shd w:val="clear" w:color="auto" w:fill="FFFFFF"/>
            <w:noWrap/>
            <w:vAlign w:val="center"/>
          </w:tcPr>
          <w:p w14:paraId="02A59C5A"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12D05DEA" w14:textId="77777777" w:rsidTr="002F7CEE">
        <w:trPr>
          <w:trHeight w:val="270"/>
        </w:trPr>
        <w:tc>
          <w:tcPr>
            <w:tcW w:w="1542" w:type="pct"/>
            <w:shd w:val="clear" w:color="auto" w:fill="FFFFFF"/>
            <w:noWrap/>
            <w:vAlign w:val="center"/>
          </w:tcPr>
          <w:p w14:paraId="1503DD7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Blank </w:t>
            </w:r>
          </w:p>
        </w:tc>
        <w:tc>
          <w:tcPr>
            <w:tcW w:w="783" w:type="pct"/>
            <w:shd w:val="clear" w:color="auto" w:fill="FFFFFF"/>
            <w:noWrap/>
            <w:vAlign w:val="center"/>
          </w:tcPr>
          <w:p w14:paraId="505457F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 (0.10%)</w:t>
            </w:r>
          </w:p>
        </w:tc>
        <w:tc>
          <w:tcPr>
            <w:tcW w:w="729" w:type="pct"/>
            <w:shd w:val="clear" w:color="auto" w:fill="FFFFFF"/>
            <w:noWrap/>
            <w:vAlign w:val="center"/>
          </w:tcPr>
          <w:p w14:paraId="4EBFF6A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 (0.96%)</w:t>
            </w:r>
          </w:p>
        </w:tc>
        <w:tc>
          <w:tcPr>
            <w:tcW w:w="729" w:type="pct"/>
            <w:shd w:val="clear" w:color="auto" w:fill="FFFFFF"/>
            <w:noWrap/>
            <w:vAlign w:val="center"/>
          </w:tcPr>
          <w:p w14:paraId="3567110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 (0.31%)</w:t>
            </w:r>
          </w:p>
        </w:tc>
        <w:tc>
          <w:tcPr>
            <w:tcW w:w="731" w:type="pct"/>
            <w:shd w:val="clear" w:color="auto" w:fill="FFFFFF"/>
            <w:noWrap/>
            <w:vAlign w:val="center"/>
          </w:tcPr>
          <w:p w14:paraId="4E06277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 (0.94%)</w:t>
            </w:r>
          </w:p>
        </w:tc>
        <w:tc>
          <w:tcPr>
            <w:tcW w:w="486" w:type="pct"/>
            <w:shd w:val="clear" w:color="auto" w:fill="FFFFFF"/>
            <w:noWrap/>
            <w:vAlign w:val="center"/>
          </w:tcPr>
          <w:p w14:paraId="5D25EBB5"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25B74F6B" w14:textId="77777777" w:rsidTr="002F7CEE">
        <w:trPr>
          <w:trHeight w:val="270"/>
        </w:trPr>
        <w:tc>
          <w:tcPr>
            <w:tcW w:w="1542" w:type="pct"/>
            <w:shd w:val="clear" w:color="auto" w:fill="FFFFFF"/>
            <w:noWrap/>
            <w:vAlign w:val="center"/>
          </w:tcPr>
          <w:p w14:paraId="5EAFA7B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Mean BMI (SD)</w:t>
            </w:r>
          </w:p>
        </w:tc>
        <w:tc>
          <w:tcPr>
            <w:tcW w:w="783" w:type="pct"/>
            <w:shd w:val="clear" w:color="auto" w:fill="FFFFFF"/>
            <w:noWrap/>
            <w:vAlign w:val="center"/>
          </w:tcPr>
          <w:p w14:paraId="13C1B27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26.3 (5.58)</w:t>
            </w:r>
          </w:p>
        </w:tc>
        <w:tc>
          <w:tcPr>
            <w:tcW w:w="729" w:type="pct"/>
            <w:shd w:val="clear" w:color="auto" w:fill="FFFFFF"/>
            <w:noWrap/>
            <w:vAlign w:val="center"/>
          </w:tcPr>
          <w:p w14:paraId="08E7F4F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25.8 (4.51)</w:t>
            </w:r>
          </w:p>
        </w:tc>
        <w:tc>
          <w:tcPr>
            <w:tcW w:w="729" w:type="pct"/>
            <w:shd w:val="clear" w:color="auto" w:fill="FFFFFF"/>
            <w:noWrap/>
            <w:vAlign w:val="center"/>
          </w:tcPr>
          <w:p w14:paraId="45AD85FE"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26.1 (5.21)</w:t>
            </w:r>
          </w:p>
        </w:tc>
        <w:tc>
          <w:tcPr>
            <w:tcW w:w="731" w:type="pct"/>
            <w:shd w:val="clear" w:color="auto" w:fill="FFFFFF"/>
            <w:noWrap/>
            <w:vAlign w:val="center"/>
          </w:tcPr>
          <w:p w14:paraId="2CFA281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25.1 (4.17)</w:t>
            </w:r>
          </w:p>
        </w:tc>
        <w:tc>
          <w:tcPr>
            <w:tcW w:w="486" w:type="pct"/>
            <w:shd w:val="clear" w:color="auto" w:fill="FFFFFF"/>
            <w:noWrap/>
            <w:vAlign w:val="center"/>
          </w:tcPr>
          <w:p w14:paraId="13E07A0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6696F31F" w14:textId="77777777" w:rsidTr="002F7CEE">
        <w:trPr>
          <w:trHeight w:val="270"/>
        </w:trPr>
        <w:tc>
          <w:tcPr>
            <w:tcW w:w="1542" w:type="pct"/>
            <w:shd w:val="clear" w:color="auto" w:fill="FFFFFF"/>
            <w:noWrap/>
            <w:vAlign w:val="center"/>
          </w:tcPr>
          <w:p w14:paraId="046E77AB"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Mean smoke per day (SD)</w:t>
            </w:r>
          </w:p>
        </w:tc>
        <w:tc>
          <w:tcPr>
            <w:tcW w:w="783" w:type="pct"/>
            <w:shd w:val="clear" w:color="auto" w:fill="FFFFFF"/>
            <w:noWrap/>
            <w:vAlign w:val="center"/>
          </w:tcPr>
          <w:p w14:paraId="1CF18CA7"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5.60 (11.8)</w:t>
            </w:r>
          </w:p>
        </w:tc>
        <w:tc>
          <w:tcPr>
            <w:tcW w:w="729" w:type="pct"/>
            <w:shd w:val="clear" w:color="auto" w:fill="FFFFFF"/>
            <w:noWrap/>
            <w:vAlign w:val="center"/>
          </w:tcPr>
          <w:p w14:paraId="79AD989D"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6.74 (11.9)</w:t>
            </w:r>
          </w:p>
        </w:tc>
        <w:tc>
          <w:tcPr>
            <w:tcW w:w="729" w:type="pct"/>
            <w:shd w:val="clear" w:color="auto" w:fill="FFFFFF"/>
            <w:noWrap/>
            <w:vAlign w:val="center"/>
          </w:tcPr>
          <w:p w14:paraId="13C4B6D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9.78 (15.2)</w:t>
            </w:r>
          </w:p>
        </w:tc>
        <w:tc>
          <w:tcPr>
            <w:tcW w:w="731" w:type="pct"/>
            <w:shd w:val="clear" w:color="auto" w:fill="FFFFFF"/>
            <w:noWrap/>
            <w:vAlign w:val="center"/>
          </w:tcPr>
          <w:p w14:paraId="7CA7676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12.0 (15.0)</w:t>
            </w:r>
          </w:p>
        </w:tc>
        <w:tc>
          <w:tcPr>
            <w:tcW w:w="486" w:type="pct"/>
            <w:shd w:val="clear" w:color="auto" w:fill="FFFFFF"/>
            <w:noWrap/>
            <w:vAlign w:val="center"/>
          </w:tcPr>
          <w:p w14:paraId="3D3648E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7498D790" w14:textId="77777777" w:rsidTr="002F7CEE">
        <w:trPr>
          <w:trHeight w:val="270"/>
        </w:trPr>
        <w:tc>
          <w:tcPr>
            <w:tcW w:w="1542" w:type="pct"/>
            <w:shd w:val="clear" w:color="auto" w:fill="FFFFFF"/>
            <w:noWrap/>
            <w:vAlign w:val="center"/>
          </w:tcPr>
          <w:p w14:paraId="47F9D11D" w14:textId="77777777" w:rsidR="00B87F1E" w:rsidRPr="006178B5" w:rsidRDefault="00B87F1E" w:rsidP="007806F0">
            <w:pPr>
              <w:spacing w:after="0" w:line="240" w:lineRule="auto"/>
              <w:jc w:val="both"/>
              <w:rPr>
                <w:rFonts w:ascii="Times New Roman" w:hAnsi="Times New Roman" w:cs="Times New Roman"/>
                <w:highlight w:val="yellow"/>
              </w:rPr>
            </w:pPr>
            <w:r w:rsidRPr="006178B5">
              <w:rPr>
                <w:rFonts w:ascii="Times New Roman" w:hAnsi="Times New Roman" w:cs="Times New Roman"/>
                <w:highlight w:val="yellow"/>
              </w:rPr>
              <w:t>Size of place</w:t>
            </w:r>
          </w:p>
        </w:tc>
        <w:tc>
          <w:tcPr>
            <w:tcW w:w="783" w:type="pct"/>
            <w:shd w:val="clear" w:color="auto" w:fill="FFFFFF"/>
            <w:noWrap/>
            <w:vAlign w:val="center"/>
          </w:tcPr>
          <w:p w14:paraId="55D8321B" w14:textId="77777777" w:rsidR="00B87F1E" w:rsidRPr="006178B5" w:rsidRDefault="00B87F1E" w:rsidP="007806F0">
            <w:pPr>
              <w:spacing w:after="0" w:line="240" w:lineRule="auto"/>
              <w:jc w:val="both"/>
              <w:rPr>
                <w:rFonts w:ascii="Times New Roman" w:hAnsi="Times New Roman" w:cs="Times New Roman"/>
                <w:highlight w:val="yellow"/>
              </w:rPr>
            </w:pPr>
            <w:r w:rsidRPr="006178B5">
              <w:rPr>
                <w:rFonts w:ascii="Times New Roman" w:hAnsi="Times New Roman" w:cs="Times New Roman"/>
                <w:highlight w:val="yellow"/>
              </w:rPr>
              <w:t>5.70 (2.57)</w:t>
            </w:r>
          </w:p>
        </w:tc>
        <w:tc>
          <w:tcPr>
            <w:tcW w:w="729" w:type="pct"/>
            <w:shd w:val="clear" w:color="auto" w:fill="FFFFFF"/>
            <w:noWrap/>
            <w:vAlign w:val="center"/>
          </w:tcPr>
          <w:p w14:paraId="62071737" w14:textId="77777777" w:rsidR="00B87F1E" w:rsidRPr="006178B5" w:rsidRDefault="00B87F1E" w:rsidP="007806F0">
            <w:pPr>
              <w:spacing w:after="0" w:line="240" w:lineRule="auto"/>
              <w:jc w:val="both"/>
              <w:rPr>
                <w:rFonts w:ascii="Times New Roman" w:hAnsi="Times New Roman" w:cs="Times New Roman"/>
                <w:highlight w:val="yellow"/>
              </w:rPr>
            </w:pPr>
            <w:r w:rsidRPr="006178B5">
              <w:rPr>
                <w:rFonts w:ascii="Times New Roman" w:hAnsi="Times New Roman" w:cs="Times New Roman"/>
                <w:highlight w:val="yellow"/>
              </w:rPr>
              <w:t>5.07 (2.70)</w:t>
            </w:r>
          </w:p>
        </w:tc>
        <w:tc>
          <w:tcPr>
            <w:tcW w:w="729" w:type="pct"/>
            <w:shd w:val="clear" w:color="auto" w:fill="FFFFFF"/>
            <w:noWrap/>
            <w:vAlign w:val="center"/>
          </w:tcPr>
          <w:p w14:paraId="451277EA" w14:textId="77777777" w:rsidR="00B87F1E" w:rsidRPr="006178B5" w:rsidRDefault="00B87F1E" w:rsidP="007806F0">
            <w:pPr>
              <w:spacing w:after="0" w:line="240" w:lineRule="auto"/>
              <w:jc w:val="both"/>
              <w:rPr>
                <w:rFonts w:ascii="Times New Roman" w:hAnsi="Times New Roman" w:cs="Times New Roman"/>
                <w:highlight w:val="yellow"/>
              </w:rPr>
            </w:pPr>
            <w:r w:rsidRPr="006178B5">
              <w:rPr>
                <w:rFonts w:ascii="Times New Roman" w:hAnsi="Times New Roman" w:cs="Times New Roman"/>
                <w:highlight w:val="yellow"/>
              </w:rPr>
              <w:t>4.53 (2.69)</w:t>
            </w:r>
          </w:p>
        </w:tc>
        <w:tc>
          <w:tcPr>
            <w:tcW w:w="731" w:type="pct"/>
            <w:shd w:val="clear" w:color="auto" w:fill="FFFFFF"/>
            <w:noWrap/>
            <w:vAlign w:val="center"/>
          </w:tcPr>
          <w:p w14:paraId="708F2B2A" w14:textId="77777777" w:rsidR="00B87F1E" w:rsidRPr="006178B5" w:rsidRDefault="00B87F1E" w:rsidP="007806F0">
            <w:pPr>
              <w:spacing w:after="0" w:line="240" w:lineRule="auto"/>
              <w:jc w:val="both"/>
              <w:rPr>
                <w:rFonts w:ascii="Times New Roman" w:hAnsi="Times New Roman" w:cs="Times New Roman"/>
                <w:highlight w:val="yellow"/>
              </w:rPr>
            </w:pPr>
            <w:r w:rsidRPr="006178B5">
              <w:rPr>
                <w:rFonts w:ascii="Times New Roman" w:hAnsi="Times New Roman" w:cs="Times New Roman"/>
                <w:highlight w:val="yellow"/>
              </w:rPr>
              <w:t>4.44 (2.69)</w:t>
            </w:r>
          </w:p>
        </w:tc>
        <w:tc>
          <w:tcPr>
            <w:tcW w:w="486" w:type="pct"/>
            <w:shd w:val="clear" w:color="auto" w:fill="FFFFFF"/>
            <w:noWrap/>
            <w:vAlign w:val="center"/>
          </w:tcPr>
          <w:p w14:paraId="3F77DE5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highlight w:val="yellow"/>
              </w:rPr>
              <w:t>&lt;0.001</w:t>
            </w:r>
          </w:p>
        </w:tc>
      </w:tr>
      <w:tr w:rsidR="00B87F1E" w:rsidRPr="006178B5" w14:paraId="77B96112" w14:textId="77777777" w:rsidTr="002F7CEE">
        <w:trPr>
          <w:trHeight w:val="270"/>
        </w:trPr>
        <w:tc>
          <w:tcPr>
            <w:tcW w:w="1542" w:type="pct"/>
            <w:shd w:val="clear" w:color="auto" w:fill="FFFFFF"/>
            <w:noWrap/>
            <w:vAlign w:val="center"/>
          </w:tcPr>
          <w:p w14:paraId="26929F1B" w14:textId="77777777" w:rsidR="00B87F1E" w:rsidRPr="006178B5" w:rsidRDefault="00B87F1E" w:rsidP="007806F0">
            <w:pPr>
              <w:spacing w:after="0" w:line="240" w:lineRule="auto"/>
              <w:jc w:val="both"/>
              <w:rPr>
                <w:rFonts w:ascii="Times New Roman" w:hAnsi="Times New Roman" w:cs="Times New Roman"/>
              </w:rPr>
            </w:pPr>
            <w:commentRangeStart w:id="129"/>
            <w:r w:rsidRPr="006178B5">
              <w:rPr>
                <w:rFonts w:ascii="Times New Roman" w:hAnsi="Times New Roman" w:cs="Times New Roman"/>
              </w:rPr>
              <w:t xml:space="preserve">Standard Metropolitan </w:t>
            </w:r>
          </w:p>
          <w:p w14:paraId="61EEA8F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Statistical Area </w:t>
            </w:r>
            <w:commentRangeEnd w:id="129"/>
            <w:r w:rsidR="00860EF5">
              <w:rPr>
                <w:rStyle w:val="CommentReference"/>
              </w:rPr>
              <w:commentReference w:id="129"/>
            </w:r>
          </w:p>
        </w:tc>
        <w:tc>
          <w:tcPr>
            <w:tcW w:w="783" w:type="pct"/>
            <w:shd w:val="clear" w:color="auto" w:fill="FFFFFF"/>
            <w:noWrap/>
            <w:vAlign w:val="center"/>
          </w:tcPr>
          <w:p w14:paraId="1BD43976"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37AD2CC6" w14:textId="77777777" w:rsidR="00B87F1E" w:rsidRPr="006178B5" w:rsidRDefault="00B87F1E" w:rsidP="007806F0">
            <w:pPr>
              <w:spacing w:after="0" w:line="240" w:lineRule="auto"/>
              <w:jc w:val="both"/>
              <w:rPr>
                <w:rFonts w:ascii="Times New Roman" w:hAnsi="Times New Roman" w:cs="Times New Roman"/>
              </w:rPr>
            </w:pPr>
          </w:p>
        </w:tc>
        <w:tc>
          <w:tcPr>
            <w:tcW w:w="729" w:type="pct"/>
            <w:shd w:val="clear" w:color="auto" w:fill="FFFFFF"/>
            <w:noWrap/>
            <w:vAlign w:val="center"/>
          </w:tcPr>
          <w:p w14:paraId="099B77A8" w14:textId="77777777" w:rsidR="00B87F1E" w:rsidRPr="006178B5" w:rsidRDefault="00B87F1E" w:rsidP="007806F0">
            <w:pPr>
              <w:spacing w:after="0" w:line="240" w:lineRule="auto"/>
              <w:jc w:val="both"/>
              <w:rPr>
                <w:rFonts w:ascii="Times New Roman" w:hAnsi="Times New Roman" w:cs="Times New Roman"/>
              </w:rPr>
            </w:pPr>
          </w:p>
        </w:tc>
        <w:tc>
          <w:tcPr>
            <w:tcW w:w="731" w:type="pct"/>
            <w:shd w:val="clear" w:color="auto" w:fill="FFFFFF"/>
            <w:noWrap/>
            <w:vAlign w:val="center"/>
          </w:tcPr>
          <w:p w14:paraId="2C4A25B3" w14:textId="77777777" w:rsidR="00B87F1E" w:rsidRPr="006178B5" w:rsidRDefault="00B87F1E" w:rsidP="007806F0">
            <w:pPr>
              <w:spacing w:after="0" w:line="240" w:lineRule="auto"/>
              <w:jc w:val="both"/>
              <w:rPr>
                <w:rFonts w:ascii="Times New Roman" w:hAnsi="Times New Roman" w:cs="Times New Roman"/>
              </w:rPr>
            </w:pPr>
          </w:p>
        </w:tc>
        <w:tc>
          <w:tcPr>
            <w:tcW w:w="486" w:type="pct"/>
            <w:shd w:val="clear" w:color="auto" w:fill="FFFFFF"/>
            <w:noWrap/>
            <w:vAlign w:val="center"/>
          </w:tcPr>
          <w:p w14:paraId="33950A5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r w:rsidR="00B87F1E" w:rsidRPr="006178B5" w14:paraId="622290BB" w14:textId="77777777" w:rsidTr="002F7CEE">
        <w:trPr>
          <w:trHeight w:val="270"/>
        </w:trPr>
        <w:tc>
          <w:tcPr>
            <w:tcW w:w="1542" w:type="pct"/>
            <w:shd w:val="clear" w:color="auto" w:fill="FFFFFF"/>
            <w:noWrap/>
            <w:vAlign w:val="center"/>
          </w:tcPr>
          <w:p w14:paraId="1DCDF0B8"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In central city </w:t>
            </w:r>
          </w:p>
        </w:tc>
        <w:tc>
          <w:tcPr>
            <w:tcW w:w="783" w:type="pct"/>
            <w:shd w:val="clear" w:color="auto" w:fill="FFFFFF"/>
            <w:noWrap/>
            <w:vAlign w:val="center"/>
          </w:tcPr>
          <w:p w14:paraId="00987C0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265 (25.2%)</w:t>
            </w:r>
          </w:p>
        </w:tc>
        <w:tc>
          <w:tcPr>
            <w:tcW w:w="729" w:type="pct"/>
            <w:shd w:val="clear" w:color="auto" w:fill="FFFFFF"/>
            <w:noWrap/>
            <w:vAlign w:val="center"/>
          </w:tcPr>
          <w:p w14:paraId="74DA6FA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59 (28.2%)</w:t>
            </w:r>
          </w:p>
        </w:tc>
        <w:tc>
          <w:tcPr>
            <w:tcW w:w="729" w:type="pct"/>
            <w:shd w:val="clear" w:color="auto" w:fill="FFFFFF"/>
            <w:noWrap/>
            <w:vAlign w:val="center"/>
          </w:tcPr>
          <w:p w14:paraId="7AF96CF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105(32.9%)</w:t>
            </w:r>
          </w:p>
        </w:tc>
        <w:tc>
          <w:tcPr>
            <w:tcW w:w="731" w:type="pct"/>
            <w:shd w:val="clear" w:color="auto" w:fill="FFFFFF"/>
            <w:noWrap/>
            <w:vAlign w:val="center"/>
          </w:tcPr>
          <w:p w14:paraId="4DD5763A"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186(35.1%)</w:t>
            </w:r>
          </w:p>
        </w:tc>
        <w:tc>
          <w:tcPr>
            <w:tcW w:w="486" w:type="pct"/>
            <w:shd w:val="clear" w:color="auto" w:fill="FFFFFF"/>
            <w:noWrap/>
            <w:vAlign w:val="center"/>
          </w:tcPr>
          <w:p w14:paraId="112561B8"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54412A5E" w14:textId="77777777" w:rsidTr="002F7CEE">
        <w:trPr>
          <w:trHeight w:val="270"/>
        </w:trPr>
        <w:tc>
          <w:tcPr>
            <w:tcW w:w="1542" w:type="pct"/>
            <w:shd w:val="clear" w:color="auto" w:fill="FFFFFF"/>
            <w:noWrap/>
            <w:vAlign w:val="center"/>
          </w:tcPr>
          <w:p w14:paraId="63173B4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Not in central </w:t>
            </w:r>
          </w:p>
        </w:tc>
        <w:tc>
          <w:tcPr>
            <w:tcW w:w="783" w:type="pct"/>
            <w:shd w:val="clear" w:color="auto" w:fill="FFFFFF"/>
            <w:noWrap/>
            <w:vAlign w:val="center"/>
          </w:tcPr>
          <w:p w14:paraId="0D4B3CB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201 (19.1%)</w:t>
            </w:r>
          </w:p>
        </w:tc>
        <w:tc>
          <w:tcPr>
            <w:tcW w:w="729" w:type="pct"/>
            <w:shd w:val="clear" w:color="auto" w:fill="FFFFFF"/>
            <w:noWrap/>
            <w:vAlign w:val="center"/>
          </w:tcPr>
          <w:p w14:paraId="1A63F08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57 (27.3%)</w:t>
            </w:r>
          </w:p>
        </w:tc>
        <w:tc>
          <w:tcPr>
            <w:tcW w:w="729" w:type="pct"/>
            <w:shd w:val="clear" w:color="auto" w:fill="FFFFFF"/>
            <w:noWrap/>
            <w:vAlign w:val="center"/>
          </w:tcPr>
          <w:p w14:paraId="070E19B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102(32.0%)</w:t>
            </w:r>
          </w:p>
        </w:tc>
        <w:tc>
          <w:tcPr>
            <w:tcW w:w="731" w:type="pct"/>
            <w:shd w:val="clear" w:color="auto" w:fill="FFFFFF"/>
            <w:noWrap/>
            <w:vAlign w:val="center"/>
          </w:tcPr>
          <w:p w14:paraId="42FC882C"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183(34.5%)</w:t>
            </w:r>
          </w:p>
        </w:tc>
        <w:tc>
          <w:tcPr>
            <w:tcW w:w="486" w:type="pct"/>
            <w:shd w:val="clear" w:color="auto" w:fill="FFFFFF"/>
            <w:noWrap/>
            <w:vAlign w:val="center"/>
          </w:tcPr>
          <w:p w14:paraId="6D00D6E6"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3FA69F2A" w14:textId="77777777" w:rsidTr="002F7CEE">
        <w:trPr>
          <w:trHeight w:val="270"/>
        </w:trPr>
        <w:tc>
          <w:tcPr>
            <w:tcW w:w="1542" w:type="pct"/>
            <w:shd w:val="clear" w:color="auto" w:fill="FFFFFF"/>
            <w:noWrap/>
            <w:vAlign w:val="center"/>
          </w:tcPr>
          <w:p w14:paraId="630338E1"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 xml:space="preserve">  Not in SMSA</w:t>
            </w:r>
          </w:p>
        </w:tc>
        <w:tc>
          <w:tcPr>
            <w:tcW w:w="783" w:type="pct"/>
            <w:shd w:val="clear" w:color="auto" w:fill="FFFFFF"/>
            <w:noWrap/>
            <w:vAlign w:val="center"/>
          </w:tcPr>
          <w:p w14:paraId="0DA9FCB0"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586 (55.7%)</w:t>
            </w:r>
          </w:p>
        </w:tc>
        <w:tc>
          <w:tcPr>
            <w:tcW w:w="729" w:type="pct"/>
            <w:shd w:val="clear" w:color="auto" w:fill="FFFFFF"/>
            <w:noWrap/>
            <w:vAlign w:val="center"/>
          </w:tcPr>
          <w:p w14:paraId="4D4FA375"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93 (44.5%)</w:t>
            </w:r>
          </w:p>
        </w:tc>
        <w:tc>
          <w:tcPr>
            <w:tcW w:w="729" w:type="pct"/>
            <w:shd w:val="clear" w:color="auto" w:fill="FFFFFF"/>
            <w:noWrap/>
            <w:vAlign w:val="center"/>
          </w:tcPr>
          <w:p w14:paraId="033EB03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112(35.1%)</w:t>
            </w:r>
          </w:p>
        </w:tc>
        <w:tc>
          <w:tcPr>
            <w:tcW w:w="731" w:type="pct"/>
            <w:shd w:val="clear" w:color="auto" w:fill="FFFFFF"/>
            <w:noWrap/>
            <w:vAlign w:val="center"/>
          </w:tcPr>
          <w:p w14:paraId="16FA4F33"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161(30.4%)</w:t>
            </w:r>
          </w:p>
        </w:tc>
        <w:tc>
          <w:tcPr>
            <w:tcW w:w="486" w:type="pct"/>
            <w:shd w:val="clear" w:color="auto" w:fill="FFFFFF"/>
            <w:noWrap/>
            <w:vAlign w:val="center"/>
          </w:tcPr>
          <w:p w14:paraId="1BBD13A0" w14:textId="77777777" w:rsidR="00B87F1E" w:rsidRPr="006178B5" w:rsidRDefault="00B87F1E" w:rsidP="007806F0">
            <w:pPr>
              <w:spacing w:after="0" w:line="240" w:lineRule="auto"/>
              <w:jc w:val="both"/>
              <w:rPr>
                <w:rFonts w:ascii="Times New Roman" w:hAnsi="Times New Roman" w:cs="Times New Roman"/>
              </w:rPr>
            </w:pPr>
          </w:p>
        </w:tc>
      </w:tr>
      <w:tr w:rsidR="00B87F1E" w:rsidRPr="006178B5"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78B5" w:rsidRDefault="00B87F1E" w:rsidP="007806F0">
            <w:pPr>
              <w:spacing w:after="0" w:line="240" w:lineRule="auto"/>
              <w:jc w:val="both"/>
              <w:rPr>
                <w:rFonts w:ascii="Times New Roman" w:hAnsi="Times New Roman" w:cs="Times New Roman"/>
              </w:rPr>
            </w:pPr>
            <w:commentRangeStart w:id="130"/>
            <w:r w:rsidRPr="006178B5">
              <w:rPr>
                <w:rFonts w:ascii="Times New Roman" w:hAnsi="Times New Roman" w:cs="Times New Roman"/>
              </w:rPr>
              <w:t xml:space="preserve">Resides in urban area, </w:t>
            </w:r>
            <w:proofErr w:type="gramStart"/>
            <w:r w:rsidRPr="006178B5">
              <w:rPr>
                <w:rFonts w:ascii="Times New Roman" w:hAnsi="Times New Roman" w:cs="Times New Roman"/>
              </w:rPr>
              <w:t>Yes</w:t>
            </w:r>
            <w:commentRangeEnd w:id="130"/>
            <w:proofErr w:type="gramEnd"/>
            <w:r w:rsidR="00311F56">
              <w:rPr>
                <w:rStyle w:val="CommentReference"/>
              </w:rPr>
              <w:commentReference w:id="130"/>
            </w:r>
          </w:p>
        </w:tc>
        <w:tc>
          <w:tcPr>
            <w:tcW w:w="783" w:type="pct"/>
            <w:tcBorders>
              <w:bottom w:val="single" w:sz="4" w:space="0" w:color="auto"/>
            </w:tcBorders>
            <w:shd w:val="clear" w:color="auto" w:fill="FFFFFF"/>
            <w:noWrap/>
            <w:vAlign w:val="center"/>
          </w:tcPr>
          <w:p w14:paraId="69033E5F"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578 (54.9%)</w:t>
            </w:r>
          </w:p>
        </w:tc>
        <w:tc>
          <w:tcPr>
            <w:tcW w:w="729" w:type="pct"/>
            <w:tcBorders>
              <w:bottom w:val="single" w:sz="4" w:space="0" w:color="auto"/>
            </w:tcBorders>
            <w:shd w:val="clear" w:color="auto" w:fill="FFFFFF"/>
            <w:noWrap/>
            <w:vAlign w:val="center"/>
          </w:tcPr>
          <w:p w14:paraId="3C7C9F5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578(54.9%)</w:t>
            </w:r>
          </w:p>
        </w:tc>
        <w:tc>
          <w:tcPr>
            <w:tcW w:w="729" w:type="pct"/>
            <w:tcBorders>
              <w:bottom w:val="single" w:sz="4" w:space="0" w:color="auto"/>
            </w:tcBorders>
            <w:shd w:val="clear" w:color="auto" w:fill="FFFFFF"/>
            <w:noWrap/>
            <w:vAlign w:val="center"/>
          </w:tcPr>
          <w:p w14:paraId="13F9F532"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235(73.7%)</w:t>
            </w:r>
          </w:p>
        </w:tc>
        <w:tc>
          <w:tcPr>
            <w:tcW w:w="731" w:type="pct"/>
            <w:tcBorders>
              <w:bottom w:val="single" w:sz="4" w:space="0" w:color="auto"/>
            </w:tcBorders>
            <w:shd w:val="clear" w:color="auto" w:fill="FFFFFF"/>
            <w:noWrap/>
            <w:vAlign w:val="center"/>
          </w:tcPr>
          <w:p w14:paraId="77404D29"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387(73.0%)</w:t>
            </w:r>
          </w:p>
        </w:tc>
        <w:tc>
          <w:tcPr>
            <w:tcW w:w="486" w:type="pct"/>
            <w:tcBorders>
              <w:bottom w:val="single" w:sz="4" w:space="0" w:color="auto"/>
            </w:tcBorders>
            <w:shd w:val="clear" w:color="auto" w:fill="FFFFFF"/>
            <w:noWrap/>
            <w:vAlign w:val="center"/>
          </w:tcPr>
          <w:p w14:paraId="78DD2177" w14:textId="7777777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rPr>
              <w:t>&lt;0.001</w:t>
            </w:r>
          </w:p>
        </w:tc>
      </w:tr>
    </w:tbl>
    <w:p w14:paraId="0832CFF0" w14:textId="6B7F8CE7" w:rsidR="00B87F1E" w:rsidRPr="006178B5" w:rsidRDefault="00B87F1E" w:rsidP="007806F0">
      <w:pPr>
        <w:spacing w:after="0" w:line="240" w:lineRule="auto"/>
        <w:jc w:val="both"/>
        <w:rPr>
          <w:rFonts w:ascii="Times New Roman" w:hAnsi="Times New Roman" w:cs="Times New Roman"/>
        </w:rPr>
      </w:pPr>
    </w:p>
    <w:p w14:paraId="3CCA1C0D" w14:textId="45ECA629" w:rsidR="00DB639B" w:rsidRDefault="00207C1E" w:rsidP="007806F0">
      <w:pPr>
        <w:spacing w:line="240" w:lineRule="auto"/>
        <w:jc w:val="both"/>
        <w:rPr>
          <w:ins w:id="131" w:author="Jueyi Liu" w:date="2022-05-03T15:15:00Z"/>
          <w:rFonts w:ascii="Times New Roman" w:hAnsi="Times New Roman" w:cs="Times New Roman"/>
        </w:rPr>
      </w:pPr>
      <w:commentRangeStart w:id="132"/>
      <w:r w:rsidRPr="006178B5">
        <w:rPr>
          <w:rFonts w:ascii="Times New Roman" w:hAnsi="Times New Roman" w:cs="Times New Roman"/>
        </w:rPr>
        <w:t>We</w:t>
      </w:r>
      <w:commentRangeEnd w:id="132"/>
      <w:r w:rsidR="00860EF5">
        <w:rPr>
          <w:rStyle w:val="CommentReference"/>
        </w:rPr>
        <w:commentReference w:id="132"/>
      </w:r>
      <w:r w:rsidRPr="006178B5">
        <w:rPr>
          <w:rFonts w:ascii="Times New Roman" w:hAnsi="Times New Roman" w:cs="Times New Roman"/>
        </w:rPr>
        <w:t xml:space="preserve"> assessed the association between categorical alcohol consumption through two approaches using </w:t>
      </w:r>
      <w:ins w:id="133" w:author="Jueyi Liu" w:date="2022-05-03T15:24:00Z">
        <w:r w:rsidR="00C503FB">
          <w:rPr>
            <w:rFonts w:ascii="Times New Roman" w:hAnsi="Times New Roman" w:cs="Times New Roman"/>
          </w:rPr>
          <w:t>five</w:t>
        </w:r>
      </w:ins>
      <w:del w:id="134" w:author="Jueyi Liu" w:date="2022-05-03T15:24:00Z">
        <w:r w:rsidRPr="006178B5" w:rsidDel="00C503FB">
          <w:rPr>
            <w:rFonts w:ascii="Times New Roman" w:hAnsi="Times New Roman" w:cs="Times New Roman"/>
          </w:rPr>
          <w:delText>5</w:delText>
        </w:r>
      </w:del>
      <w:r w:rsidRPr="006178B5">
        <w:rPr>
          <w:rFonts w:ascii="Times New Roman" w:hAnsi="Times New Roman" w:cs="Times New Roman"/>
        </w:rPr>
        <w:t xml:space="preserve"> models. Across all the </w:t>
      </w:r>
      <w:ins w:id="135" w:author="Jueyi Liu" w:date="2022-05-03T15:24:00Z">
        <w:r w:rsidR="00C503FB">
          <w:rPr>
            <w:rFonts w:ascii="Times New Roman" w:hAnsi="Times New Roman" w:cs="Times New Roman"/>
          </w:rPr>
          <w:t>five</w:t>
        </w:r>
      </w:ins>
      <w:del w:id="136" w:author="Jueyi Liu" w:date="2022-05-03T15:24:00Z">
        <w:r w:rsidRPr="006178B5" w:rsidDel="00C503FB">
          <w:rPr>
            <w:rFonts w:ascii="Times New Roman" w:hAnsi="Times New Roman" w:cs="Times New Roman"/>
          </w:rPr>
          <w:delText>5</w:delText>
        </w:r>
      </w:del>
      <w:r w:rsidRPr="006178B5">
        <w:rPr>
          <w:rFonts w:ascii="Times New Roman" w:hAnsi="Times New Roman" w:cs="Times New Roman"/>
        </w:rPr>
        <w:t xml:space="preserve"> models, no significant associations are found for alcohol consumption</w:t>
      </w:r>
      <w:ins w:id="137" w:author="Jueyi Liu" w:date="2022-05-03T15:25:00Z">
        <w:r w:rsidR="00C503FB">
          <w:rPr>
            <w:rFonts w:ascii="Times New Roman" w:hAnsi="Times New Roman" w:cs="Times New Roman"/>
          </w:rPr>
          <w:t xml:space="preserve"> of</w:t>
        </w:r>
      </w:ins>
      <w:r w:rsidRPr="006178B5">
        <w:rPr>
          <w:rFonts w:ascii="Times New Roman" w:hAnsi="Times New Roman" w:cs="Times New Roman"/>
        </w:rPr>
        <w:t xml:space="preserve"> 0-0.5 drinks per week</w:t>
      </w:r>
      <w:ins w:id="138" w:author="Jueyi Liu" w:date="2022-05-03T15:25:00Z">
        <w:r w:rsidR="00C503FB">
          <w:rPr>
            <w:rFonts w:ascii="Times New Roman" w:hAnsi="Times New Roman" w:cs="Times New Roman"/>
          </w:rPr>
          <w:t xml:space="preserve"> and</w:t>
        </w:r>
      </w:ins>
      <w:del w:id="139" w:author="Jueyi Liu" w:date="2022-05-03T15:25:00Z">
        <w:r w:rsidRPr="006178B5" w:rsidDel="00C503FB">
          <w:rPr>
            <w:rFonts w:ascii="Times New Roman" w:hAnsi="Times New Roman" w:cs="Times New Roman"/>
          </w:rPr>
          <w:delText>,</w:delText>
        </w:r>
      </w:del>
      <w:r w:rsidRPr="006178B5">
        <w:rPr>
          <w:rFonts w:ascii="Times New Roman" w:hAnsi="Times New Roman" w:cs="Times New Roman"/>
        </w:rPr>
        <w:t xml:space="preserve"> 0.5-2 drinks per week compared to 0 drinks per week. For the category &gt;2 drinks per week, the first approach yields </w:t>
      </w:r>
      <w:ins w:id="140" w:author="Jueyi Liu" w:date="2022-05-03T15:25:00Z">
        <w:r w:rsidR="00C503FB">
          <w:rPr>
            <w:rFonts w:ascii="Times New Roman" w:hAnsi="Times New Roman" w:cs="Times New Roman"/>
          </w:rPr>
          <w:t>an</w:t>
        </w:r>
      </w:ins>
      <w:del w:id="141" w:author="Jueyi Liu" w:date="2022-05-03T15:25:00Z">
        <w:r w:rsidRPr="006178B5" w:rsidDel="00C503FB">
          <w:rPr>
            <w:rFonts w:ascii="Times New Roman" w:hAnsi="Times New Roman" w:cs="Times New Roman"/>
          </w:rPr>
          <w:delText>a</w:delText>
        </w:r>
      </w:del>
      <w:r w:rsidRPr="006178B5">
        <w:rPr>
          <w:rFonts w:ascii="Times New Roman" w:hAnsi="Times New Roman" w:cs="Times New Roman"/>
        </w:rPr>
        <w:t xml:space="preserve"> HR of 1.57 (95% CI, 1.29, 1.91) in the crude model and 1.25 (95% CI, 1.00, 1.54) in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model. Following the second approach, the estimated HR is 1.15 (95% CI, 0.94, 1.39) in the crude model and is 1.24 (95% CI, 1.00, 1.55) in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model.</w:t>
      </w:r>
      <w:ins w:id="142" w:author="Jueyi Liu" w:date="2022-05-03T15:24:00Z">
        <w:r w:rsidR="00C503FB">
          <w:rPr>
            <w:rFonts w:ascii="Times New Roman" w:hAnsi="Times New Roman" w:cs="Times New Roman"/>
          </w:rPr>
          <w:t xml:space="preserve"> </w:t>
        </w:r>
      </w:ins>
      <w:ins w:id="143" w:author="Jueyi Liu" w:date="2022-05-03T15:27:00Z">
        <w:r w:rsidR="00D96F47" w:rsidRPr="00D96F47">
          <w:rPr>
            <w:rFonts w:ascii="Times New Roman" w:hAnsi="Times New Roman" w:cs="Times New Roman"/>
          </w:rPr>
          <w:t xml:space="preserve">All the five models yield very similar results for the association between continuous alcohol consumption and the hazard of cancer death. </w:t>
        </w:r>
      </w:ins>
      <w:del w:id="144" w:author="Jueyi Liu" w:date="2022-05-03T15:24:00Z">
        <w:r w:rsidRPr="006178B5" w:rsidDel="00C503FB">
          <w:rPr>
            <w:rFonts w:ascii="Times New Roman" w:hAnsi="Times New Roman" w:cs="Times New Roman"/>
          </w:rPr>
          <w:delText xml:space="preserve"> </w:delText>
        </w:r>
      </w:del>
      <w:del w:id="145" w:author="Jueyi Liu" w:date="2022-05-03T15:28:00Z">
        <w:r w:rsidRPr="006178B5" w:rsidDel="00D96F47">
          <w:rPr>
            <w:rFonts w:ascii="Times New Roman" w:hAnsi="Times New Roman" w:cs="Times New Roman"/>
          </w:rPr>
          <w:delText xml:space="preserve">When assessing the association between </w:delText>
        </w:r>
        <w:commentRangeStart w:id="146"/>
        <w:r w:rsidRPr="006178B5" w:rsidDel="00D96F47">
          <w:rPr>
            <w:rFonts w:ascii="Times New Roman" w:hAnsi="Times New Roman" w:cs="Times New Roman"/>
          </w:rPr>
          <w:delText xml:space="preserve">continuous </w:delText>
        </w:r>
        <w:commentRangeEnd w:id="146"/>
        <w:r w:rsidR="00D165DF" w:rsidDel="00D96F47">
          <w:rPr>
            <w:rStyle w:val="CommentReference"/>
          </w:rPr>
          <w:commentReference w:id="146"/>
        </w:r>
        <w:r w:rsidRPr="006178B5" w:rsidDel="00D96F47">
          <w:rPr>
            <w:rFonts w:ascii="Times New Roman" w:hAnsi="Times New Roman" w:cs="Times New Roman"/>
          </w:rPr>
          <w:delText xml:space="preserve">alcohol consumption and hazard from cancer death, all the 5-model yield very similar results. </w:delText>
        </w:r>
      </w:del>
      <w:r w:rsidRPr="006178B5">
        <w:rPr>
          <w:rFonts w:ascii="Times New Roman" w:hAnsi="Times New Roman" w:cs="Times New Roman"/>
        </w:rPr>
        <w:t>The point estimates are around 1.03 and are of marginal significance</w:t>
      </w:r>
      <w:commentRangeStart w:id="147"/>
      <w:r w:rsidRPr="006178B5">
        <w:rPr>
          <w:rFonts w:ascii="Times New Roman" w:hAnsi="Times New Roman" w:cs="Times New Roman"/>
        </w:rPr>
        <w:t xml:space="preserve">. </w:t>
      </w:r>
      <w:commentRangeEnd w:id="147"/>
      <w:r w:rsidR="00DB639B">
        <w:rPr>
          <w:rStyle w:val="CommentReference"/>
        </w:rPr>
        <w:commentReference w:id="147"/>
      </w:r>
    </w:p>
    <w:p w14:paraId="7845F10C" w14:textId="77777777" w:rsidR="00DB639B" w:rsidRDefault="00DB639B" w:rsidP="007806F0">
      <w:pPr>
        <w:spacing w:line="240" w:lineRule="auto"/>
        <w:jc w:val="both"/>
        <w:rPr>
          <w:ins w:id="148" w:author="Jueyi Liu" w:date="2022-05-03T15:15:00Z"/>
          <w:rFonts w:ascii="Times New Roman" w:hAnsi="Times New Roman" w:cs="Times New Roman"/>
        </w:rPr>
      </w:pPr>
    </w:p>
    <w:p w14:paraId="174D642B" w14:textId="55417647" w:rsidR="00B87F1E" w:rsidRPr="006178B5" w:rsidRDefault="00207C1E" w:rsidP="007806F0">
      <w:pPr>
        <w:spacing w:line="240" w:lineRule="auto"/>
        <w:jc w:val="both"/>
        <w:rPr>
          <w:rFonts w:ascii="Times New Roman" w:hAnsi="Times New Roman" w:cs="Times New Roman"/>
        </w:rPr>
      </w:pPr>
      <w:r w:rsidRPr="006178B5">
        <w:rPr>
          <w:rFonts w:ascii="Times New Roman" w:hAnsi="Times New Roman" w:cs="Times New Roman"/>
        </w:rPr>
        <w:t xml:space="preserve">To test the sensitivity of the findings to the model specification, we performed logistic regressions and </w:t>
      </w:r>
      <w:r w:rsidRPr="006178B5">
        <w:rPr>
          <w:rFonts w:ascii="Times New Roman" w:hAnsi="Times New Roman" w:cs="Times New Roman" w:hint="eastAsia"/>
        </w:rPr>
        <w:t>Poi</w:t>
      </w:r>
      <w:r w:rsidRPr="006178B5">
        <w:rPr>
          <w:rFonts w:ascii="Times New Roman" w:hAnsi="Times New Roman" w:cs="Times New Roman"/>
        </w:rPr>
        <w:t xml:space="preserve">sson </w:t>
      </w:r>
      <w:commentRangeStart w:id="149"/>
      <w:r w:rsidRPr="006178B5">
        <w:rPr>
          <w:rFonts w:ascii="Times New Roman" w:hAnsi="Times New Roman" w:cs="Times New Roman"/>
        </w:rPr>
        <w:t>regressions</w:t>
      </w:r>
      <w:commentRangeEnd w:id="149"/>
      <w:r w:rsidR="00DB639B">
        <w:rPr>
          <w:rStyle w:val="CommentReference"/>
        </w:rPr>
        <w:commentReference w:id="149"/>
      </w:r>
      <w:r w:rsidRPr="006178B5">
        <w:rPr>
          <w:rFonts w:ascii="Times New Roman" w:hAnsi="Times New Roman" w:cs="Times New Roman"/>
        </w:rPr>
        <w:t xml:space="preserve">. The </w:t>
      </w:r>
      <w:del w:id="150" w:author="Jueyi Liu" w:date="2022-05-03T15:30:00Z">
        <w:r w:rsidRPr="006178B5" w:rsidDel="008F39EE">
          <w:rPr>
            <w:rFonts w:ascii="Times New Roman" w:hAnsi="Times New Roman" w:cs="Times New Roman"/>
          </w:rPr>
          <w:delText xml:space="preserve">findings </w:delText>
        </w:r>
      </w:del>
      <w:ins w:id="151" w:author="Jueyi Liu" w:date="2022-05-03T15:30:00Z">
        <w:r w:rsidR="008F39EE">
          <w:rPr>
            <w:rFonts w:ascii="Times New Roman" w:hAnsi="Times New Roman" w:cs="Times New Roman"/>
          </w:rPr>
          <w:t>results</w:t>
        </w:r>
        <w:r w:rsidR="008F39EE" w:rsidRPr="006178B5">
          <w:rPr>
            <w:rFonts w:ascii="Times New Roman" w:hAnsi="Times New Roman" w:cs="Times New Roman"/>
          </w:rPr>
          <w:t xml:space="preserve"> </w:t>
        </w:r>
      </w:ins>
      <w:r w:rsidRPr="006178B5">
        <w:rPr>
          <w:rFonts w:ascii="Times New Roman" w:hAnsi="Times New Roman" w:cs="Times New Roman"/>
        </w:rPr>
        <w:t xml:space="preserve">are consistent with the findings from </w:t>
      </w:r>
      <w:commentRangeStart w:id="152"/>
      <w:r w:rsidRPr="006178B5">
        <w:rPr>
          <w:rFonts w:ascii="Times New Roman" w:hAnsi="Times New Roman" w:cs="Times New Roman"/>
        </w:rPr>
        <w:t>the Cox regressions</w:t>
      </w:r>
      <w:commentRangeEnd w:id="152"/>
      <w:r w:rsidR="00DB639B">
        <w:rPr>
          <w:rStyle w:val="CommentReference"/>
        </w:rPr>
        <w:commentReference w:id="152"/>
      </w:r>
      <w:r w:rsidRPr="006178B5">
        <w:rPr>
          <w:rFonts w:ascii="Times New Roman" w:hAnsi="Times New Roman" w:cs="Times New Roman"/>
        </w:rPr>
        <w:t xml:space="preserve">. Only </w:t>
      </w:r>
      <w:ins w:id="153" w:author="Jueyi Liu" w:date="2022-05-03T15:29:00Z">
        <w:r w:rsidR="008F39EE">
          <w:rPr>
            <w:rFonts w:ascii="Times New Roman" w:hAnsi="Times New Roman" w:cs="Times New Roman"/>
          </w:rPr>
          <w:t xml:space="preserve">the </w:t>
        </w:r>
      </w:ins>
      <w:r w:rsidRPr="006178B5">
        <w:rPr>
          <w:rFonts w:ascii="Times New Roman" w:hAnsi="Times New Roman" w:cs="Times New Roman"/>
        </w:rPr>
        <w:t xml:space="preserve">group with &gt;2 drinks per week demonstrated </w:t>
      </w:r>
      <w:ins w:id="154" w:author="Jueyi Liu" w:date="2022-05-03T15:29:00Z">
        <w:r w:rsidR="008F39EE">
          <w:rPr>
            <w:rFonts w:ascii="Times New Roman" w:hAnsi="Times New Roman" w:cs="Times New Roman"/>
          </w:rPr>
          <w:t xml:space="preserve">a </w:t>
        </w:r>
      </w:ins>
      <w:r w:rsidRPr="006178B5">
        <w:rPr>
          <w:rFonts w:ascii="Times New Roman" w:hAnsi="Times New Roman" w:cs="Times New Roman"/>
        </w:rPr>
        <w:t>statistically significant association with death from cance</w:t>
      </w:r>
      <w:commentRangeStart w:id="155"/>
      <w:r w:rsidRPr="006178B5">
        <w:rPr>
          <w:rFonts w:ascii="Times New Roman" w:hAnsi="Times New Roman" w:cs="Times New Roman"/>
        </w:rPr>
        <w:t>r</w:t>
      </w:r>
      <w:commentRangeEnd w:id="155"/>
      <w:r w:rsidR="0078426D">
        <w:rPr>
          <w:rStyle w:val="CommentReference"/>
        </w:rPr>
        <w:commentReference w:id="155"/>
      </w:r>
      <w:r w:rsidRPr="006178B5">
        <w:rPr>
          <w:rFonts w:ascii="Times New Roman" w:hAnsi="Times New Roman" w:cs="Times New Roman"/>
        </w:rPr>
        <w:t xml:space="preserve">. The odds ratio from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logistic regression is </w:t>
      </w:r>
      <w:r w:rsidRPr="006178B5">
        <w:rPr>
          <w:rFonts w:ascii="Times New Roman" w:hAnsi="Times New Roman" w:cs="Times New Roman"/>
          <w:highlight w:val="yellow"/>
        </w:rPr>
        <w:t>1.29 (95% CI, 1.02, 1.63</w:t>
      </w:r>
      <w:r w:rsidRPr="006178B5">
        <w:rPr>
          <w:rFonts w:ascii="Times New Roman" w:hAnsi="Times New Roman" w:cs="Times New Roman"/>
        </w:rPr>
        <w:t>)</w:t>
      </w:r>
      <w:ins w:id="156" w:author="Jueyi Liu" w:date="2022-05-03T15:29:00Z">
        <w:r w:rsidR="008F39EE">
          <w:rPr>
            <w:rFonts w:ascii="Times New Roman" w:hAnsi="Times New Roman" w:cs="Times New Roman"/>
          </w:rPr>
          <w:t>,</w:t>
        </w:r>
      </w:ins>
      <w:r w:rsidRPr="006178B5">
        <w:rPr>
          <w:rFonts w:ascii="Times New Roman" w:hAnsi="Times New Roman" w:cs="Times New Roman"/>
        </w:rPr>
        <w:t xml:space="preserve"> and the incidence rate ratio from the fully-adjusted Poisson regression is 1.24 (95% CI 1.00, 1.55). Like the </w:t>
      </w:r>
      <w:commentRangeStart w:id="157"/>
      <w:r w:rsidRPr="006178B5">
        <w:rPr>
          <w:rFonts w:ascii="Times New Roman" w:hAnsi="Times New Roman" w:cs="Times New Roman"/>
        </w:rPr>
        <w:t xml:space="preserve">beforementioned </w:t>
      </w:r>
      <w:commentRangeEnd w:id="157"/>
      <w:r w:rsidR="00DB639B">
        <w:rPr>
          <w:rStyle w:val="CommentReference"/>
        </w:rPr>
        <w:commentReference w:id="157"/>
      </w:r>
      <w:r w:rsidRPr="006178B5">
        <w:rPr>
          <w:rFonts w:ascii="Times New Roman" w:hAnsi="Times New Roman" w:cs="Times New Roman"/>
        </w:rPr>
        <w:t xml:space="preserve">Cox regressions, </w:t>
      </w:r>
      <w:ins w:id="158" w:author="Jueyi Liu" w:date="2022-05-03T15:13:00Z">
        <w:r w:rsidR="00DB639B">
          <w:rPr>
            <w:rFonts w:ascii="Times New Roman" w:hAnsi="Times New Roman" w:cs="Times New Roman"/>
          </w:rPr>
          <w:t>t</w:t>
        </w:r>
      </w:ins>
      <w:del w:id="159" w:author="Jueyi Liu" w:date="2022-05-03T15:13:00Z">
        <w:r w:rsidRPr="006178B5" w:rsidDel="00DB639B">
          <w:rPr>
            <w:rFonts w:ascii="Times New Roman" w:hAnsi="Times New Roman" w:cs="Times New Roman"/>
          </w:rPr>
          <w:delText>T</w:delText>
        </w:r>
      </w:del>
      <w:r w:rsidRPr="006178B5">
        <w:rPr>
          <w:rFonts w:ascii="Times New Roman" w:hAnsi="Times New Roman" w:cs="Times New Roman"/>
        </w:rPr>
        <w:t xml:space="preserve">he continuous alcohol consumption demonstrated weak associations with death from cancer in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logistic regression (</w:t>
      </w:r>
      <w:del w:id="160" w:author="Jueyi Liu" w:date="2022-05-03T15:20:00Z">
        <w:r w:rsidRPr="006178B5" w:rsidDel="0078426D">
          <w:rPr>
            <w:rFonts w:ascii="Times New Roman" w:hAnsi="Times New Roman" w:cs="Times New Roman"/>
          </w:rPr>
          <w:delText xml:space="preserve">95% </w:delText>
        </w:r>
      </w:del>
      <w:r w:rsidRPr="006178B5">
        <w:rPr>
          <w:rFonts w:ascii="Times New Roman" w:hAnsi="Times New Roman" w:cs="Times New Roman"/>
        </w:rPr>
        <w:t xml:space="preserve">OR = </w:t>
      </w:r>
      <w:r w:rsidRPr="006178B5">
        <w:rPr>
          <w:rFonts w:ascii="Times New Roman" w:hAnsi="Times New Roman" w:cs="Times New Roman"/>
          <w:highlight w:val="yellow"/>
        </w:rPr>
        <w:t>1.03, 95% CI, 1.01, 1.04</w:t>
      </w:r>
      <w:r w:rsidRPr="006178B5">
        <w:rPr>
          <w:rFonts w:ascii="Times New Roman" w:hAnsi="Times New Roman" w:cs="Times New Roman"/>
        </w:rPr>
        <w:t>) and fully-adjusted Poisson regression (IRR = 1.02, 95% CI, 1.01, 1.09).</w:t>
      </w:r>
    </w:p>
    <w:p w14:paraId="3DC4BDE8" w14:textId="1B81CDD7" w:rsidR="00B87F1E" w:rsidRPr="006178B5" w:rsidRDefault="00B87F1E" w:rsidP="007806F0">
      <w:pPr>
        <w:spacing w:after="0" w:line="240" w:lineRule="auto"/>
        <w:jc w:val="both"/>
        <w:rPr>
          <w:rFonts w:ascii="Times New Roman" w:hAnsi="Times New Roman" w:cs="Times New Roman"/>
        </w:rPr>
      </w:pPr>
      <w:r w:rsidRPr="006178B5">
        <w:rPr>
          <w:rFonts w:ascii="Times New Roman" w:hAnsi="Times New Roman" w:cs="Times New Roman" w:hint="eastAsia"/>
        </w:rPr>
        <w:t>Table</w:t>
      </w:r>
      <w:r w:rsidRPr="006178B5">
        <w:rPr>
          <w:rFonts w:ascii="Times New Roman" w:hAnsi="Times New Roman" w:cs="Times New Roman"/>
        </w:rPr>
        <w:t xml:space="preserve"> 2. Association between alcohol intake and </w:t>
      </w:r>
      <w:r w:rsidR="00911368" w:rsidRPr="006178B5">
        <w:rPr>
          <w:rFonts w:ascii="Times New Roman" w:hAnsi="Times New Roman" w:cs="Times New Roman"/>
        </w:rPr>
        <w:t>hazard</w:t>
      </w:r>
      <w:r w:rsidRPr="006178B5">
        <w:rPr>
          <w:rFonts w:ascii="Times New Roman" w:hAnsi="Times New Roman" w:cs="Times New Roman"/>
        </w:rPr>
        <w:t xml:space="preserve"> of death from cancer</w:t>
      </w:r>
      <w:r w:rsidR="00911368" w:rsidRPr="006178B5">
        <w:rPr>
          <w:rFonts w:ascii="Times New Roman" w:hAnsi="Times New Roman" w:cs="Times New Roman"/>
        </w:rPr>
        <w:t xml:space="preserve"> in overall NHANES II (N=</w:t>
      </w:r>
      <w:r w:rsidR="002E5F70" w:rsidRPr="006178B5">
        <w:rPr>
          <w:rFonts w:ascii="Times New Roman" w:hAnsi="Times New Roman" w:cs="Times New Roman"/>
        </w:rPr>
        <w:t>9190</w:t>
      </w:r>
      <w:r w:rsidR="00911368" w:rsidRPr="006178B5">
        <w:rPr>
          <w:rFonts w:ascii="Times New Roman" w:hAnsi="Times New Roman" w:cs="Times New Roman" w:hint="eastAsia"/>
        </w:rPr>
        <w:t>)</w:t>
      </w:r>
      <w:r w:rsidRPr="006178B5">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52"/>
        <w:gridCol w:w="1567"/>
        <w:gridCol w:w="1566"/>
        <w:gridCol w:w="1567"/>
        <w:gridCol w:w="1566"/>
        <w:gridCol w:w="1567"/>
      </w:tblGrid>
      <w:tr w:rsidR="006120F7" w:rsidRPr="006178B5" w14:paraId="01370CFA" w14:textId="77777777" w:rsidTr="00A023A5">
        <w:tc>
          <w:tcPr>
            <w:tcW w:w="1620" w:type="dxa"/>
            <w:tcBorders>
              <w:top w:val="single" w:sz="4" w:space="0" w:color="auto"/>
              <w:bottom w:val="single" w:sz="4" w:space="0" w:color="auto"/>
            </w:tcBorders>
          </w:tcPr>
          <w:p w14:paraId="30B2D9C4" w14:textId="77777777" w:rsidR="002F7CEE" w:rsidRPr="006178B5" w:rsidRDefault="002F7CEE" w:rsidP="007806F0">
            <w:pPr>
              <w:jc w:val="both"/>
              <w:rPr>
                <w:rFonts w:ascii="Times New Roman" w:hAnsi="Times New Roman" w:cs="Times New Roman"/>
              </w:rPr>
            </w:pPr>
          </w:p>
        </w:tc>
        <w:tc>
          <w:tcPr>
            <w:tcW w:w="1252" w:type="dxa"/>
            <w:tcBorders>
              <w:top w:val="single" w:sz="4" w:space="0" w:color="auto"/>
              <w:bottom w:val="single" w:sz="4" w:space="0" w:color="auto"/>
            </w:tcBorders>
            <w:vAlign w:val="center"/>
          </w:tcPr>
          <w:p w14:paraId="58590905" w14:textId="26499329" w:rsidR="002F7CEE" w:rsidRPr="006178B5" w:rsidRDefault="002F7CEE" w:rsidP="007806F0">
            <w:pPr>
              <w:jc w:val="both"/>
              <w:rPr>
                <w:rFonts w:ascii="Times New Roman" w:hAnsi="Times New Roman" w:cs="Times New Roman"/>
              </w:rPr>
            </w:pPr>
            <w:r w:rsidRPr="006178B5">
              <w:rPr>
                <w:rFonts w:ascii="Times New Roman" w:hAnsi="Times New Roman" w:cs="Times New Roman"/>
              </w:rPr>
              <w:t>0/week</w:t>
            </w:r>
          </w:p>
        </w:tc>
        <w:tc>
          <w:tcPr>
            <w:tcW w:w="1567" w:type="dxa"/>
            <w:tcBorders>
              <w:top w:val="single" w:sz="4" w:space="0" w:color="auto"/>
              <w:bottom w:val="single" w:sz="4" w:space="0" w:color="auto"/>
            </w:tcBorders>
            <w:vAlign w:val="center"/>
          </w:tcPr>
          <w:p w14:paraId="6ABBF655" w14:textId="2E1EDC49" w:rsidR="002F7CEE" w:rsidRPr="006178B5" w:rsidRDefault="002F7CEE" w:rsidP="007806F0">
            <w:pPr>
              <w:jc w:val="both"/>
              <w:rPr>
                <w:rFonts w:ascii="Times New Roman" w:hAnsi="Times New Roman" w:cs="Times New Roman"/>
              </w:rPr>
            </w:pPr>
            <w:r w:rsidRPr="006178B5">
              <w:rPr>
                <w:rFonts w:ascii="Times New Roman" w:hAnsi="Times New Roman" w:cs="Times New Roman"/>
              </w:rPr>
              <w:t>0-0.5/week</w:t>
            </w:r>
          </w:p>
        </w:tc>
        <w:tc>
          <w:tcPr>
            <w:tcW w:w="1566" w:type="dxa"/>
            <w:tcBorders>
              <w:top w:val="single" w:sz="4" w:space="0" w:color="auto"/>
              <w:bottom w:val="single" w:sz="4" w:space="0" w:color="auto"/>
            </w:tcBorders>
            <w:vAlign w:val="center"/>
          </w:tcPr>
          <w:p w14:paraId="47E5FBD6" w14:textId="32CAF65F" w:rsidR="002F7CEE" w:rsidRPr="006178B5" w:rsidRDefault="002F7CEE" w:rsidP="007806F0">
            <w:pPr>
              <w:jc w:val="both"/>
              <w:rPr>
                <w:rFonts w:ascii="Times New Roman" w:hAnsi="Times New Roman" w:cs="Times New Roman"/>
              </w:rPr>
            </w:pPr>
            <w:r w:rsidRPr="006178B5">
              <w:rPr>
                <w:rFonts w:ascii="Times New Roman" w:hAnsi="Times New Roman" w:cs="Times New Roman"/>
              </w:rPr>
              <w:t>0.5-2/week</w:t>
            </w:r>
          </w:p>
        </w:tc>
        <w:tc>
          <w:tcPr>
            <w:tcW w:w="1567" w:type="dxa"/>
            <w:tcBorders>
              <w:top w:val="single" w:sz="4" w:space="0" w:color="auto"/>
              <w:bottom w:val="single" w:sz="4" w:space="0" w:color="auto"/>
            </w:tcBorders>
            <w:vAlign w:val="center"/>
          </w:tcPr>
          <w:p w14:paraId="5CFB1C3A" w14:textId="3991FC4A" w:rsidR="002F7CEE" w:rsidRPr="006178B5" w:rsidRDefault="002F7CEE" w:rsidP="007806F0">
            <w:pPr>
              <w:jc w:val="both"/>
              <w:rPr>
                <w:rFonts w:ascii="Times New Roman" w:hAnsi="Times New Roman" w:cs="Times New Roman"/>
              </w:rPr>
            </w:pPr>
            <w:r w:rsidRPr="006178B5">
              <w:rPr>
                <w:rFonts w:ascii="Times New Roman" w:hAnsi="Times New Roman" w:cs="Times New Roman"/>
              </w:rPr>
              <w:t>&gt;2/week</w:t>
            </w:r>
          </w:p>
        </w:tc>
        <w:tc>
          <w:tcPr>
            <w:tcW w:w="1566" w:type="dxa"/>
            <w:tcBorders>
              <w:top w:val="single" w:sz="4" w:space="0" w:color="auto"/>
              <w:bottom w:val="single" w:sz="4" w:space="0" w:color="auto"/>
            </w:tcBorders>
          </w:tcPr>
          <w:p w14:paraId="2876D4F5" w14:textId="77777777" w:rsidR="002F7CEE" w:rsidRPr="006178B5" w:rsidRDefault="002F7CEE" w:rsidP="007806F0">
            <w:pPr>
              <w:jc w:val="both"/>
              <w:rPr>
                <w:rFonts w:ascii="Times New Roman" w:hAnsi="Times New Roman" w:cs="Times New Roman"/>
              </w:rPr>
            </w:pPr>
            <w:r w:rsidRPr="006178B5">
              <w:rPr>
                <w:rFonts w:ascii="Times New Roman" w:hAnsi="Times New Roman" w:cs="Times New Roman"/>
              </w:rPr>
              <w:t>Continuous</w:t>
            </w:r>
          </w:p>
        </w:tc>
        <w:tc>
          <w:tcPr>
            <w:tcW w:w="1567" w:type="dxa"/>
            <w:tcBorders>
              <w:top w:val="single" w:sz="4" w:space="0" w:color="auto"/>
              <w:bottom w:val="single" w:sz="4" w:space="0" w:color="auto"/>
            </w:tcBorders>
          </w:tcPr>
          <w:p w14:paraId="71D48674" w14:textId="77777777" w:rsidR="002F7CEE" w:rsidRPr="006178B5" w:rsidRDefault="002F7CEE" w:rsidP="007806F0">
            <w:pPr>
              <w:jc w:val="both"/>
              <w:rPr>
                <w:rFonts w:ascii="Times New Roman" w:hAnsi="Times New Roman" w:cs="Times New Roman"/>
              </w:rPr>
            </w:pPr>
            <w:proofErr w:type="spellStart"/>
            <w:r w:rsidRPr="006178B5">
              <w:rPr>
                <w:rFonts w:ascii="Times New Roman" w:hAnsi="Times New Roman" w:cs="Times New Roman"/>
              </w:rPr>
              <w:t>P</w:t>
            </w:r>
            <w:r w:rsidRPr="006178B5">
              <w:rPr>
                <w:rFonts w:ascii="Times New Roman" w:hAnsi="Times New Roman" w:cs="Times New Roman"/>
                <w:vertAlign w:val="subscript"/>
              </w:rPr>
              <w:t>trend</w:t>
            </w:r>
            <w:proofErr w:type="spellEnd"/>
          </w:p>
        </w:tc>
      </w:tr>
      <w:tr w:rsidR="00B87F1E" w:rsidRPr="006178B5" w14:paraId="58247F24" w14:textId="77777777" w:rsidTr="00A023A5">
        <w:tc>
          <w:tcPr>
            <w:tcW w:w="10705" w:type="dxa"/>
            <w:gridSpan w:val="7"/>
            <w:tcBorders>
              <w:top w:val="single" w:sz="4" w:space="0" w:color="auto"/>
              <w:bottom w:val="single" w:sz="4" w:space="0" w:color="auto"/>
            </w:tcBorders>
          </w:tcPr>
          <w:p w14:paraId="0A396D58" w14:textId="7F2680BE" w:rsidR="00B87F1E" w:rsidRPr="006178B5" w:rsidRDefault="00B87F1E" w:rsidP="007806F0">
            <w:pPr>
              <w:jc w:val="both"/>
              <w:rPr>
                <w:rFonts w:ascii="Times New Roman" w:hAnsi="Times New Roman" w:cs="Times New Roman"/>
              </w:rPr>
            </w:pPr>
            <w:r w:rsidRPr="006178B5">
              <w:rPr>
                <w:rFonts w:ascii="Times New Roman" w:hAnsi="Times New Roman" w:cs="Times New Roman"/>
              </w:rPr>
              <w:t>First approach, defining the exposure as alcohol intake age 21-entry</w:t>
            </w:r>
            <w:r w:rsidR="002F7CEE" w:rsidRPr="006178B5">
              <w:rPr>
                <w:rFonts w:ascii="Times New Roman" w:hAnsi="Times New Roman" w:cs="Times New Roman"/>
              </w:rPr>
              <w:t>, time scale as age</w:t>
            </w:r>
          </w:p>
        </w:tc>
      </w:tr>
      <w:tr w:rsidR="00911368" w:rsidRPr="006178B5" w14:paraId="6E22B423" w14:textId="77777777" w:rsidTr="00A023A5">
        <w:tc>
          <w:tcPr>
            <w:tcW w:w="1620" w:type="dxa"/>
            <w:tcBorders>
              <w:top w:val="single" w:sz="4" w:space="0" w:color="auto"/>
            </w:tcBorders>
          </w:tcPr>
          <w:p w14:paraId="163D7418" w14:textId="77777777" w:rsidR="00B87F1E" w:rsidRPr="006178B5" w:rsidRDefault="00B87F1E" w:rsidP="007806F0">
            <w:pPr>
              <w:jc w:val="both"/>
              <w:rPr>
                <w:rFonts w:ascii="Times New Roman" w:hAnsi="Times New Roman" w:cs="Times New Roman"/>
              </w:rPr>
            </w:pPr>
            <w:r w:rsidRPr="006178B5">
              <w:rPr>
                <w:rFonts w:ascii="Times New Roman" w:hAnsi="Times New Roman" w:cs="Times New Roman"/>
              </w:rPr>
              <w:t>Crude model</w:t>
            </w:r>
          </w:p>
        </w:tc>
        <w:tc>
          <w:tcPr>
            <w:tcW w:w="1252" w:type="dxa"/>
            <w:tcBorders>
              <w:top w:val="single" w:sz="4" w:space="0" w:color="auto"/>
            </w:tcBorders>
          </w:tcPr>
          <w:p w14:paraId="4E9B7B49" w14:textId="77777777" w:rsidR="00B87F1E" w:rsidRPr="006178B5" w:rsidRDefault="00B87F1E" w:rsidP="007806F0">
            <w:pPr>
              <w:jc w:val="both"/>
              <w:rPr>
                <w:rFonts w:ascii="Times New Roman" w:hAnsi="Times New Roman" w:cs="Times New Roman"/>
              </w:rPr>
            </w:pPr>
            <w:r w:rsidRPr="006178B5">
              <w:rPr>
                <w:rFonts w:ascii="Times New Roman" w:hAnsi="Times New Roman" w:cs="Times New Roman"/>
              </w:rPr>
              <w:t>Ref</w:t>
            </w:r>
          </w:p>
        </w:tc>
        <w:tc>
          <w:tcPr>
            <w:tcW w:w="1567" w:type="dxa"/>
            <w:tcBorders>
              <w:top w:val="single" w:sz="4" w:space="0" w:color="auto"/>
            </w:tcBorders>
          </w:tcPr>
          <w:p w14:paraId="3DD56CB2" w14:textId="24B15504" w:rsidR="00B87F1E" w:rsidRPr="006178B5" w:rsidRDefault="00B87F1E" w:rsidP="007806F0">
            <w:pPr>
              <w:jc w:val="both"/>
              <w:rPr>
                <w:rFonts w:ascii="Times New Roman" w:hAnsi="Times New Roman" w:cs="Times New Roman"/>
              </w:rPr>
            </w:pPr>
            <w:r w:rsidRPr="006178B5">
              <w:rPr>
                <w:rFonts w:ascii="Times New Roman" w:hAnsi="Times New Roman" w:cs="Times New Roman"/>
              </w:rPr>
              <w:t>1.</w:t>
            </w:r>
            <w:commentRangeStart w:id="161"/>
            <w:r w:rsidR="002E5F70" w:rsidRPr="006178B5">
              <w:rPr>
                <w:rFonts w:ascii="Times New Roman" w:hAnsi="Times New Roman" w:cs="Times New Roman"/>
              </w:rPr>
              <w:t>10</w:t>
            </w:r>
            <w:r w:rsidR="00520BF2" w:rsidRPr="006178B5">
              <w:rPr>
                <w:rFonts w:ascii="Times New Roman" w:hAnsi="Times New Roman" w:cs="Times New Roman"/>
              </w:rPr>
              <w:t xml:space="preserve"> </w:t>
            </w:r>
            <w:commentRangeEnd w:id="161"/>
            <w:r w:rsidR="00860EF5">
              <w:rPr>
                <w:rStyle w:val="CommentReference"/>
              </w:rPr>
              <w:commentReference w:id="161"/>
            </w:r>
            <w:r w:rsidRPr="006178B5">
              <w:rPr>
                <w:rFonts w:ascii="Times New Roman" w:hAnsi="Times New Roman" w:cs="Times New Roman"/>
              </w:rPr>
              <w:t>(0.8</w:t>
            </w:r>
            <w:r w:rsidR="002E5F70" w:rsidRPr="006178B5">
              <w:rPr>
                <w:rFonts w:ascii="Times New Roman" w:hAnsi="Times New Roman" w:cs="Times New Roman"/>
              </w:rPr>
              <w:t>2</w:t>
            </w:r>
            <w:r w:rsidRPr="006178B5">
              <w:rPr>
                <w:rFonts w:ascii="Times New Roman" w:hAnsi="Times New Roman" w:cs="Times New Roman"/>
              </w:rPr>
              <w:t>, 1.4</w:t>
            </w:r>
            <w:r w:rsidR="002E5F70" w:rsidRPr="006178B5">
              <w:rPr>
                <w:rFonts w:ascii="Times New Roman" w:hAnsi="Times New Roman" w:cs="Times New Roman"/>
              </w:rPr>
              <w:t>8</w:t>
            </w:r>
            <w:r w:rsidRPr="006178B5">
              <w:rPr>
                <w:rFonts w:ascii="Times New Roman" w:hAnsi="Times New Roman" w:cs="Times New Roman"/>
              </w:rPr>
              <w:t>)</w:t>
            </w:r>
          </w:p>
        </w:tc>
        <w:tc>
          <w:tcPr>
            <w:tcW w:w="1566" w:type="dxa"/>
            <w:tcBorders>
              <w:top w:val="single" w:sz="4" w:space="0" w:color="auto"/>
            </w:tcBorders>
          </w:tcPr>
          <w:p w14:paraId="3FB7C5F3" w14:textId="51407E4D" w:rsidR="00B87F1E" w:rsidRPr="006178B5" w:rsidRDefault="00B87F1E" w:rsidP="007806F0">
            <w:pPr>
              <w:jc w:val="both"/>
              <w:rPr>
                <w:rFonts w:ascii="Times New Roman" w:hAnsi="Times New Roman" w:cs="Times New Roman"/>
              </w:rPr>
            </w:pPr>
            <w:r w:rsidRPr="006178B5">
              <w:rPr>
                <w:rFonts w:ascii="Times New Roman" w:hAnsi="Times New Roman" w:cs="Times New Roman"/>
              </w:rPr>
              <w:t>1.</w:t>
            </w:r>
            <w:r w:rsidR="00520BF2" w:rsidRPr="006178B5">
              <w:rPr>
                <w:rFonts w:ascii="Times New Roman" w:hAnsi="Times New Roman" w:cs="Times New Roman"/>
              </w:rPr>
              <w:t>1</w:t>
            </w:r>
            <w:r w:rsidR="002E5F70" w:rsidRPr="006178B5">
              <w:rPr>
                <w:rFonts w:ascii="Times New Roman" w:hAnsi="Times New Roman" w:cs="Times New Roman"/>
              </w:rPr>
              <w:t>3</w:t>
            </w:r>
            <w:r w:rsidRPr="006178B5">
              <w:rPr>
                <w:rFonts w:ascii="Times New Roman" w:hAnsi="Times New Roman" w:cs="Times New Roman"/>
              </w:rPr>
              <w:t xml:space="preserve"> (0.</w:t>
            </w:r>
            <w:r w:rsidR="00520BF2" w:rsidRPr="006178B5">
              <w:rPr>
                <w:rFonts w:ascii="Times New Roman" w:hAnsi="Times New Roman" w:cs="Times New Roman"/>
              </w:rPr>
              <w:t>8</w:t>
            </w:r>
            <w:r w:rsidR="002E5F70" w:rsidRPr="006178B5">
              <w:rPr>
                <w:rFonts w:ascii="Times New Roman" w:hAnsi="Times New Roman" w:cs="Times New Roman"/>
              </w:rPr>
              <w:t>8</w:t>
            </w:r>
            <w:r w:rsidRPr="006178B5">
              <w:rPr>
                <w:rFonts w:ascii="Times New Roman" w:hAnsi="Times New Roman" w:cs="Times New Roman"/>
              </w:rPr>
              <w:t>, 1.</w:t>
            </w:r>
            <w:r w:rsidR="00520BF2" w:rsidRPr="006178B5">
              <w:rPr>
                <w:rFonts w:ascii="Times New Roman" w:hAnsi="Times New Roman" w:cs="Times New Roman"/>
              </w:rPr>
              <w:t>4</w:t>
            </w:r>
            <w:r w:rsidR="002E5F70" w:rsidRPr="006178B5">
              <w:rPr>
                <w:rFonts w:ascii="Times New Roman" w:hAnsi="Times New Roman" w:cs="Times New Roman"/>
              </w:rPr>
              <w:t>4</w:t>
            </w:r>
            <w:r w:rsidRPr="006178B5">
              <w:rPr>
                <w:rFonts w:ascii="Times New Roman" w:hAnsi="Times New Roman" w:cs="Times New Roman"/>
              </w:rPr>
              <w:t>)</w:t>
            </w:r>
          </w:p>
        </w:tc>
        <w:tc>
          <w:tcPr>
            <w:tcW w:w="1567" w:type="dxa"/>
            <w:tcBorders>
              <w:top w:val="single" w:sz="4" w:space="0" w:color="auto"/>
            </w:tcBorders>
          </w:tcPr>
          <w:p w14:paraId="0831DA97" w14:textId="0A68897A" w:rsidR="00B87F1E" w:rsidRPr="006178B5" w:rsidRDefault="00B87F1E" w:rsidP="007806F0">
            <w:pPr>
              <w:jc w:val="both"/>
              <w:rPr>
                <w:rFonts w:ascii="Times New Roman" w:hAnsi="Times New Roman" w:cs="Times New Roman"/>
              </w:rPr>
            </w:pPr>
            <w:r w:rsidRPr="006178B5">
              <w:rPr>
                <w:rFonts w:ascii="Times New Roman" w:hAnsi="Times New Roman" w:cs="Times New Roman"/>
              </w:rPr>
              <w:t>1.</w:t>
            </w:r>
            <w:r w:rsidR="00520BF2" w:rsidRPr="006178B5">
              <w:rPr>
                <w:rFonts w:ascii="Times New Roman" w:hAnsi="Times New Roman" w:cs="Times New Roman"/>
              </w:rPr>
              <w:t>57</w:t>
            </w:r>
            <w:r w:rsidRPr="006178B5">
              <w:rPr>
                <w:rFonts w:ascii="Times New Roman" w:hAnsi="Times New Roman" w:cs="Times New Roman"/>
              </w:rPr>
              <w:t xml:space="preserve"> (1.</w:t>
            </w:r>
            <w:r w:rsidR="00520BF2" w:rsidRPr="006178B5">
              <w:rPr>
                <w:rFonts w:ascii="Times New Roman" w:hAnsi="Times New Roman" w:cs="Times New Roman"/>
              </w:rPr>
              <w:t>29</w:t>
            </w:r>
            <w:r w:rsidRPr="006178B5">
              <w:rPr>
                <w:rFonts w:ascii="Times New Roman" w:hAnsi="Times New Roman" w:cs="Times New Roman"/>
              </w:rPr>
              <w:t>, 1.</w:t>
            </w:r>
            <w:r w:rsidR="00520BF2" w:rsidRPr="006178B5">
              <w:rPr>
                <w:rFonts w:ascii="Times New Roman" w:hAnsi="Times New Roman" w:cs="Times New Roman"/>
              </w:rPr>
              <w:t>91</w:t>
            </w:r>
            <w:r w:rsidRPr="006178B5">
              <w:rPr>
                <w:rFonts w:ascii="Times New Roman" w:hAnsi="Times New Roman" w:cs="Times New Roman"/>
              </w:rPr>
              <w:t>)</w:t>
            </w:r>
          </w:p>
        </w:tc>
        <w:tc>
          <w:tcPr>
            <w:tcW w:w="1566" w:type="dxa"/>
            <w:tcBorders>
              <w:top w:val="single" w:sz="4" w:space="0" w:color="auto"/>
            </w:tcBorders>
          </w:tcPr>
          <w:p w14:paraId="7B9B8820" w14:textId="29635C02" w:rsidR="00B87F1E" w:rsidRPr="006178B5" w:rsidRDefault="00B87F1E" w:rsidP="007806F0">
            <w:pPr>
              <w:jc w:val="both"/>
              <w:rPr>
                <w:rFonts w:ascii="Times New Roman" w:hAnsi="Times New Roman" w:cs="Times New Roman"/>
              </w:rPr>
            </w:pPr>
            <w:r w:rsidRPr="006178B5">
              <w:rPr>
                <w:rFonts w:ascii="Times New Roman" w:hAnsi="Times New Roman" w:cs="Times New Roman"/>
              </w:rPr>
              <w:t>1.0</w:t>
            </w:r>
            <w:r w:rsidR="00520BF2" w:rsidRPr="006178B5">
              <w:rPr>
                <w:rFonts w:ascii="Times New Roman" w:hAnsi="Times New Roman" w:cs="Times New Roman"/>
              </w:rPr>
              <w:t>4</w:t>
            </w:r>
            <w:r w:rsidRPr="006178B5">
              <w:rPr>
                <w:rFonts w:ascii="Times New Roman" w:hAnsi="Times New Roman" w:cs="Times New Roman"/>
              </w:rPr>
              <w:t xml:space="preserve"> (1.0</w:t>
            </w:r>
            <w:r w:rsidR="00520BF2" w:rsidRPr="006178B5">
              <w:rPr>
                <w:rFonts w:ascii="Times New Roman" w:hAnsi="Times New Roman" w:cs="Times New Roman"/>
              </w:rPr>
              <w:t>3</w:t>
            </w:r>
            <w:r w:rsidRPr="006178B5">
              <w:rPr>
                <w:rFonts w:ascii="Times New Roman" w:hAnsi="Times New Roman" w:cs="Times New Roman"/>
              </w:rPr>
              <w:t>, 1.0</w:t>
            </w:r>
            <w:r w:rsidR="00520BF2" w:rsidRPr="006178B5">
              <w:rPr>
                <w:rFonts w:ascii="Times New Roman" w:hAnsi="Times New Roman" w:cs="Times New Roman"/>
              </w:rPr>
              <w:t>5</w:t>
            </w:r>
            <w:r w:rsidRPr="006178B5">
              <w:rPr>
                <w:rFonts w:ascii="Times New Roman" w:hAnsi="Times New Roman" w:cs="Times New Roman"/>
              </w:rPr>
              <w:t>)</w:t>
            </w:r>
          </w:p>
        </w:tc>
        <w:tc>
          <w:tcPr>
            <w:tcW w:w="1567" w:type="dxa"/>
            <w:tcBorders>
              <w:top w:val="single" w:sz="4" w:space="0" w:color="auto"/>
            </w:tcBorders>
          </w:tcPr>
          <w:p w14:paraId="18C23973" w14:textId="1EEFB397" w:rsidR="00B87F1E" w:rsidRPr="006178B5" w:rsidRDefault="005F3C0B" w:rsidP="007806F0">
            <w:pPr>
              <w:jc w:val="both"/>
              <w:rPr>
                <w:rFonts w:ascii="Times New Roman" w:hAnsi="Times New Roman" w:cs="Times New Roman"/>
              </w:rPr>
            </w:pPr>
            <w:r w:rsidRPr="006178B5">
              <w:rPr>
                <w:rFonts w:ascii="Times New Roman" w:hAnsi="Times New Roman" w:cs="Times New Roman"/>
              </w:rPr>
              <w:t>&lt;</w:t>
            </w:r>
            <w:r w:rsidR="00B87F1E" w:rsidRPr="006178B5">
              <w:rPr>
                <w:rFonts w:ascii="Times New Roman" w:hAnsi="Times New Roman" w:cs="Times New Roman"/>
              </w:rPr>
              <w:t>0.00</w:t>
            </w:r>
            <w:r w:rsidRPr="006178B5">
              <w:rPr>
                <w:rFonts w:ascii="Times New Roman" w:hAnsi="Times New Roman" w:cs="Times New Roman"/>
              </w:rPr>
              <w:t>1</w:t>
            </w:r>
          </w:p>
        </w:tc>
      </w:tr>
      <w:tr w:rsidR="00911368" w:rsidRPr="006178B5" w14:paraId="091BB6C1" w14:textId="77777777" w:rsidTr="00A023A5">
        <w:tc>
          <w:tcPr>
            <w:tcW w:w="1620" w:type="dxa"/>
          </w:tcPr>
          <w:p w14:paraId="446587DE" w14:textId="77777777" w:rsidR="00B87F1E" w:rsidRPr="006178B5" w:rsidRDefault="00B87F1E" w:rsidP="007806F0">
            <w:pPr>
              <w:jc w:val="both"/>
              <w:rPr>
                <w:rFonts w:ascii="Times New Roman" w:hAnsi="Times New Roman" w:cs="Times New Roman"/>
              </w:rPr>
            </w:pPr>
            <w:commentRangeStart w:id="162"/>
            <w:r w:rsidRPr="006178B5">
              <w:rPr>
                <w:rFonts w:ascii="Times New Roman" w:hAnsi="Times New Roman" w:cs="Times New Roman"/>
              </w:rPr>
              <w:t>Age-adjusted</w:t>
            </w:r>
          </w:p>
        </w:tc>
        <w:tc>
          <w:tcPr>
            <w:tcW w:w="1252" w:type="dxa"/>
          </w:tcPr>
          <w:p w14:paraId="061A31E2" w14:textId="77777777" w:rsidR="00B87F1E" w:rsidRPr="006178B5" w:rsidRDefault="00B87F1E" w:rsidP="007806F0">
            <w:pPr>
              <w:jc w:val="both"/>
              <w:rPr>
                <w:rFonts w:ascii="Times New Roman" w:hAnsi="Times New Roman" w:cs="Times New Roman"/>
              </w:rPr>
            </w:pPr>
            <w:r w:rsidRPr="006178B5">
              <w:rPr>
                <w:rFonts w:ascii="Times New Roman" w:hAnsi="Times New Roman" w:cs="Times New Roman"/>
              </w:rPr>
              <w:t>Ref</w:t>
            </w:r>
            <w:commentRangeEnd w:id="162"/>
            <w:r w:rsidR="00860EF5">
              <w:rPr>
                <w:rStyle w:val="CommentReference"/>
              </w:rPr>
              <w:commentReference w:id="162"/>
            </w:r>
          </w:p>
        </w:tc>
        <w:tc>
          <w:tcPr>
            <w:tcW w:w="1567" w:type="dxa"/>
          </w:tcPr>
          <w:p w14:paraId="35F86399" w14:textId="77777777" w:rsidR="00B87F1E" w:rsidRPr="006178B5" w:rsidRDefault="00B87F1E" w:rsidP="007806F0">
            <w:pPr>
              <w:jc w:val="both"/>
              <w:rPr>
                <w:rFonts w:ascii="Times New Roman" w:hAnsi="Times New Roman" w:cs="Times New Roman"/>
              </w:rPr>
            </w:pPr>
          </w:p>
        </w:tc>
        <w:tc>
          <w:tcPr>
            <w:tcW w:w="1566" w:type="dxa"/>
          </w:tcPr>
          <w:p w14:paraId="1511BCC7" w14:textId="77777777" w:rsidR="00B87F1E" w:rsidRPr="006178B5" w:rsidRDefault="00B87F1E" w:rsidP="007806F0">
            <w:pPr>
              <w:jc w:val="both"/>
              <w:rPr>
                <w:rFonts w:ascii="Times New Roman" w:hAnsi="Times New Roman" w:cs="Times New Roman"/>
              </w:rPr>
            </w:pPr>
          </w:p>
        </w:tc>
        <w:tc>
          <w:tcPr>
            <w:tcW w:w="1567" w:type="dxa"/>
          </w:tcPr>
          <w:p w14:paraId="6483C9C0" w14:textId="77777777" w:rsidR="00B87F1E" w:rsidRPr="006178B5" w:rsidRDefault="00B87F1E" w:rsidP="007806F0">
            <w:pPr>
              <w:jc w:val="both"/>
              <w:rPr>
                <w:rFonts w:ascii="Times New Roman" w:hAnsi="Times New Roman" w:cs="Times New Roman"/>
              </w:rPr>
            </w:pPr>
          </w:p>
        </w:tc>
        <w:tc>
          <w:tcPr>
            <w:tcW w:w="1566" w:type="dxa"/>
          </w:tcPr>
          <w:p w14:paraId="2EDFB214" w14:textId="77777777" w:rsidR="00B87F1E" w:rsidRPr="006178B5" w:rsidRDefault="00B87F1E" w:rsidP="007806F0">
            <w:pPr>
              <w:jc w:val="both"/>
              <w:rPr>
                <w:rFonts w:ascii="Times New Roman" w:hAnsi="Times New Roman" w:cs="Times New Roman"/>
              </w:rPr>
            </w:pPr>
          </w:p>
        </w:tc>
        <w:tc>
          <w:tcPr>
            <w:tcW w:w="1567" w:type="dxa"/>
          </w:tcPr>
          <w:p w14:paraId="56BF6F3F" w14:textId="77777777" w:rsidR="00B87F1E" w:rsidRPr="006178B5" w:rsidRDefault="00B87F1E" w:rsidP="007806F0">
            <w:pPr>
              <w:jc w:val="both"/>
              <w:rPr>
                <w:rFonts w:ascii="Times New Roman" w:hAnsi="Times New Roman" w:cs="Times New Roman"/>
              </w:rPr>
            </w:pPr>
          </w:p>
        </w:tc>
      </w:tr>
      <w:tr w:rsidR="00520BF2" w:rsidRPr="006178B5" w14:paraId="1A5E96C0" w14:textId="77777777" w:rsidTr="00A023A5">
        <w:tc>
          <w:tcPr>
            <w:tcW w:w="1620" w:type="dxa"/>
            <w:tcBorders>
              <w:bottom w:val="single" w:sz="4" w:space="0" w:color="auto"/>
            </w:tcBorders>
          </w:tcPr>
          <w:p w14:paraId="073ECF0D" w14:textId="0E28CC6C" w:rsidR="00520BF2" w:rsidRPr="006178B5" w:rsidRDefault="00520BF2" w:rsidP="007806F0">
            <w:pPr>
              <w:jc w:val="both"/>
              <w:rPr>
                <w:rFonts w:ascii="Times New Roman" w:hAnsi="Times New Roman" w:cs="Times New Roman"/>
                <w:vertAlign w:val="superscript"/>
              </w:rPr>
            </w:pPr>
            <w:r w:rsidRPr="006178B5">
              <w:rPr>
                <w:rFonts w:ascii="Times New Roman" w:hAnsi="Times New Roman" w:cs="Times New Roman"/>
              </w:rPr>
              <w:t>MV-</w:t>
            </w:r>
            <w:proofErr w:type="spellStart"/>
            <w:r w:rsidRPr="006178B5">
              <w:rPr>
                <w:rFonts w:ascii="Times New Roman" w:hAnsi="Times New Roman" w:cs="Times New Roman"/>
              </w:rPr>
              <w:t>adjusted</w:t>
            </w:r>
            <w:r w:rsidR="00A023A5" w:rsidRPr="006178B5">
              <w:rPr>
                <w:rFonts w:ascii="Times New Roman" w:hAnsi="Times New Roman" w:cs="Times New Roman"/>
                <w:vertAlign w:val="superscript"/>
              </w:rPr>
              <w:t>a</w:t>
            </w:r>
            <w:proofErr w:type="spellEnd"/>
          </w:p>
        </w:tc>
        <w:tc>
          <w:tcPr>
            <w:tcW w:w="1252" w:type="dxa"/>
            <w:tcBorders>
              <w:bottom w:val="single" w:sz="4" w:space="0" w:color="auto"/>
            </w:tcBorders>
          </w:tcPr>
          <w:p w14:paraId="0F99DD66"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Ref</w:t>
            </w:r>
          </w:p>
        </w:tc>
        <w:tc>
          <w:tcPr>
            <w:tcW w:w="1567" w:type="dxa"/>
            <w:tcBorders>
              <w:bottom w:val="single" w:sz="4" w:space="0" w:color="auto"/>
            </w:tcBorders>
          </w:tcPr>
          <w:p w14:paraId="1CCF43F6" w14:textId="78B99A18" w:rsidR="00520BF2" w:rsidRPr="006178B5" w:rsidRDefault="00520BF2" w:rsidP="007806F0">
            <w:pPr>
              <w:jc w:val="both"/>
              <w:rPr>
                <w:rFonts w:ascii="Times New Roman" w:hAnsi="Times New Roman" w:cs="Times New Roman"/>
              </w:rPr>
            </w:pPr>
            <w:r w:rsidRPr="006178B5">
              <w:rPr>
                <w:rFonts w:ascii="Times New Roman" w:hAnsi="Times New Roman" w:cs="Times New Roman"/>
              </w:rPr>
              <w:t>1.0</w:t>
            </w:r>
            <w:r w:rsidR="002E5F70" w:rsidRPr="006178B5">
              <w:rPr>
                <w:rFonts w:ascii="Times New Roman" w:hAnsi="Times New Roman" w:cs="Times New Roman"/>
              </w:rPr>
              <w:t>6</w:t>
            </w:r>
            <w:r w:rsidRPr="006178B5">
              <w:rPr>
                <w:rFonts w:ascii="Times New Roman" w:hAnsi="Times New Roman" w:cs="Times New Roman"/>
              </w:rPr>
              <w:t xml:space="preserve"> (0.7</w:t>
            </w:r>
            <w:r w:rsidR="002E5F70" w:rsidRPr="006178B5">
              <w:rPr>
                <w:rFonts w:ascii="Times New Roman" w:hAnsi="Times New Roman" w:cs="Times New Roman"/>
              </w:rPr>
              <w:t>8</w:t>
            </w:r>
            <w:r w:rsidRPr="006178B5">
              <w:rPr>
                <w:rFonts w:ascii="Times New Roman" w:hAnsi="Times New Roman" w:cs="Times New Roman"/>
              </w:rPr>
              <w:t>, 1.4</w:t>
            </w:r>
            <w:r w:rsidR="002E5F70" w:rsidRPr="006178B5">
              <w:rPr>
                <w:rFonts w:ascii="Times New Roman" w:hAnsi="Times New Roman" w:cs="Times New Roman"/>
              </w:rPr>
              <w:t>3</w:t>
            </w:r>
            <w:r w:rsidRPr="006178B5">
              <w:rPr>
                <w:rFonts w:ascii="Times New Roman" w:hAnsi="Times New Roman" w:cs="Times New Roman"/>
              </w:rPr>
              <w:t>)</w:t>
            </w:r>
          </w:p>
        </w:tc>
        <w:tc>
          <w:tcPr>
            <w:tcW w:w="1566" w:type="dxa"/>
            <w:tcBorders>
              <w:bottom w:val="single" w:sz="4" w:space="0" w:color="auto"/>
            </w:tcBorders>
          </w:tcPr>
          <w:p w14:paraId="566EE6CB" w14:textId="285209D1" w:rsidR="00520BF2" w:rsidRPr="006178B5" w:rsidRDefault="00520BF2" w:rsidP="007806F0">
            <w:pPr>
              <w:jc w:val="both"/>
              <w:rPr>
                <w:rFonts w:ascii="Times New Roman" w:hAnsi="Times New Roman" w:cs="Times New Roman"/>
              </w:rPr>
            </w:pPr>
            <w:r w:rsidRPr="006178B5">
              <w:rPr>
                <w:rFonts w:ascii="Times New Roman" w:hAnsi="Times New Roman" w:cs="Times New Roman"/>
              </w:rPr>
              <w:t>0.9</w:t>
            </w:r>
            <w:r w:rsidR="002E5F70" w:rsidRPr="006178B5">
              <w:rPr>
                <w:rFonts w:ascii="Times New Roman" w:hAnsi="Times New Roman" w:cs="Times New Roman"/>
              </w:rPr>
              <w:t>8</w:t>
            </w:r>
            <w:r w:rsidRPr="006178B5">
              <w:rPr>
                <w:rFonts w:ascii="Times New Roman" w:hAnsi="Times New Roman" w:cs="Times New Roman"/>
              </w:rPr>
              <w:t xml:space="preserve"> (0.76, 1.2</w:t>
            </w:r>
            <w:r w:rsidR="002E5F70" w:rsidRPr="006178B5">
              <w:rPr>
                <w:rFonts w:ascii="Times New Roman" w:hAnsi="Times New Roman" w:cs="Times New Roman"/>
              </w:rPr>
              <w:t>7</w:t>
            </w:r>
            <w:r w:rsidRPr="006178B5">
              <w:rPr>
                <w:rFonts w:ascii="Times New Roman" w:hAnsi="Times New Roman" w:cs="Times New Roman"/>
              </w:rPr>
              <w:t>)</w:t>
            </w:r>
          </w:p>
        </w:tc>
        <w:tc>
          <w:tcPr>
            <w:tcW w:w="1567" w:type="dxa"/>
            <w:tcBorders>
              <w:bottom w:val="single" w:sz="4" w:space="0" w:color="auto"/>
            </w:tcBorders>
          </w:tcPr>
          <w:p w14:paraId="7798DCF3" w14:textId="67497016" w:rsidR="00520BF2" w:rsidRPr="006178B5" w:rsidRDefault="00520BF2" w:rsidP="007806F0">
            <w:pPr>
              <w:jc w:val="both"/>
              <w:rPr>
                <w:rFonts w:ascii="Times New Roman" w:hAnsi="Times New Roman" w:cs="Times New Roman"/>
              </w:rPr>
            </w:pPr>
            <w:r w:rsidRPr="006178B5">
              <w:rPr>
                <w:rFonts w:ascii="Times New Roman" w:hAnsi="Times New Roman" w:cs="Times New Roman"/>
              </w:rPr>
              <w:t>1.2</w:t>
            </w:r>
            <w:r w:rsidR="002E5F70" w:rsidRPr="006178B5">
              <w:rPr>
                <w:rFonts w:ascii="Times New Roman" w:hAnsi="Times New Roman" w:cs="Times New Roman"/>
              </w:rPr>
              <w:t>5</w:t>
            </w:r>
            <w:r w:rsidRPr="006178B5">
              <w:rPr>
                <w:rFonts w:ascii="Times New Roman" w:hAnsi="Times New Roman" w:cs="Times New Roman"/>
              </w:rPr>
              <w:t xml:space="preserve"> (1.00, 1.5</w:t>
            </w:r>
            <w:r w:rsidR="002E5F70" w:rsidRPr="006178B5">
              <w:rPr>
                <w:rFonts w:ascii="Times New Roman" w:hAnsi="Times New Roman" w:cs="Times New Roman"/>
              </w:rPr>
              <w:t>5</w:t>
            </w:r>
            <w:r w:rsidRPr="006178B5">
              <w:rPr>
                <w:rFonts w:ascii="Times New Roman" w:hAnsi="Times New Roman" w:cs="Times New Roman"/>
              </w:rPr>
              <w:t>)</w:t>
            </w:r>
          </w:p>
        </w:tc>
        <w:tc>
          <w:tcPr>
            <w:tcW w:w="1566" w:type="dxa"/>
            <w:tcBorders>
              <w:bottom w:val="single" w:sz="4" w:space="0" w:color="auto"/>
            </w:tcBorders>
          </w:tcPr>
          <w:p w14:paraId="3E614300" w14:textId="745BA785" w:rsidR="00520BF2" w:rsidRPr="006178B5" w:rsidRDefault="00520BF2" w:rsidP="007806F0">
            <w:pPr>
              <w:jc w:val="both"/>
              <w:rPr>
                <w:rFonts w:ascii="Times New Roman" w:hAnsi="Times New Roman" w:cs="Times New Roman"/>
              </w:rPr>
            </w:pPr>
            <w:r w:rsidRPr="006178B5">
              <w:rPr>
                <w:rFonts w:ascii="Times New Roman" w:hAnsi="Times New Roman" w:cs="Times New Roman"/>
              </w:rPr>
              <w:t>1.02 (1.01, 1.04)</w:t>
            </w:r>
          </w:p>
        </w:tc>
        <w:tc>
          <w:tcPr>
            <w:tcW w:w="1567" w:type="dxa"/>
            <w:tcBorders>
              <w:bottom w:val="single" w:sz="4" w:space="0" w:color="auto"/>
            </w:tcBorders>
          </w:tcPr>
          <w:p w14:paraId="3454200E" w14:textId="38901F25" w:rsidR="00520BF2" w:rsidRPr="006178B5" w:rsidRDefault="00520BF2" w:rsidP="007806F0">
            <w:pPr>
              <w:jc w:val="both"/>
              <w:rPr>
                <w:rFonts w:ascii="Times New Roman" w:hAnsi="Times New Roman" w:cs="Times New Roman"/>
              </w:rPr>
            </w:pPr>
            <w:r w:rsidRPr="006178B5">
              <w:rPr>
                <w:rFonts w:ascii="Times New Roman" w:hAnsi="Times New Roman" w:cs="Times New Roman"/>
              </w:rPr>
              <w:t>0.08</w:t>
            </w:r>
            <w:r w:rsidR="002E5F70" w:rsidRPr="006178B5">
              <w:rPr>
                <w:rFonts w:ascii="Times New Roman" w:hAnsi="Times New Roman" w:cs="Times New Roman"/>
              </w:rPr>
              <w:t>4</w:t>
            </w:r>
          </w:p>
        </w:tc>
      </w:tr>
      <w:tr w:rsidR="00520BF2" w:rsidRPr="006178B5" w14:paraId="6E5C370D" w14:textId="77777777" w:rsidTr="00A023A5">
        <w:tc>
          <w:tcPr>
            <w:tcW w:w="10705" w:type="dxa"/>
            <w:gridSpan w:val="7"/>
            <w:tcBorders>
              <w:top w:val="single" w:sz="4" w:space="0" w:color="auto"/>
              <w:bottom w:val="single" w:sz="4" w:space="0" w:color="auto"/>
            </w:tcBorders>
          </w:tcPr>
          <w:p w14:paraId="26A3A0CA" w14:textId="7CAE0DAD" w:rsidR="00520BF2" w:rsidRPr="006178B5" w:rsidRDefault="00520BF2" w:rsidP="007806F0">
            <w:pPr>
              <w:jc w:val="both"/>
              <w:rPr>
                <w:rFonts w:ascii="Times New Roman" w:hAnsi="Times New Roman" w:cs="Times New Roman"/>
              </w:rPr>
            </w:pPr>
            <w:r w:rsidRPr="006178B5">
              <w:rPr>
                <w:rFonts w:ascii="Times New Roman" w:hAnsi="Times New Roman" w:cs="Times New Roman"/>
              </w:rPr>
              <w:t>Second approach, defining the exposure as prevalent alcohol intake at baseline, time scale as years since entry</w:t>
            </w:r>
          </w:p>
        </w:tc>
      </w:tr>
      <w:tr w:rsidR="00520BF2" w:rsidRPr="006178B5" w14:paraId="1E38EC23" w14:textId="77777777" w:rsidTr="00A023A5">
        <w:tc>
          <w:tcPr>
            <w:tcW w:w="1620" w:type="dxa"/>
            <w:tcBorders>
              <w:top w:val="single" w:sz="4" w:space="0" w:color="auto"/>
            </w:tcBorders>
          </w:tcPr>
          <w:p w14:paraId="37F9779C"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Crude model</w:t>
            </w:r>
          </w:p>
        </w:tc>
        <w:tc>
          <w:tcPr>
            <w:tcW w:w="1252" w:type="dxa"/>
            <w:tcBorders>
              <w:top w:val="single" w:sz="4" w:space="0" w:color="auto"/>
            </w:tcBorders>
          </w:tcPr>
          <w:p w14:paraId="786E7CA1"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Ref</w:t>
            </w:r>
          </w:p>
        </w:tc>
        <w:tc>
          <w:tcPr>
            <w:tcW w:w="1567" w:type="dxa"/>
            <w:tcBorders>
              <w:top w:val="single" w:sz="4" w:space="0" w:color="auto"/>
            </w:tcBorders>
          </w:tcPr>
          <w:p w14:paraId="41B01371" w14:textId="22760003" w:rsidR="00520BF2" w:rsidRPr="006178B5" w:rsidRDefault="00AA137A" w:rsidP="007806F0">
            <w:pPr>
              <w:jc w:val="both"/>
              <w:rPr>
                <w:rFonts w:ascii="Times New Roman" w:hAnsi="Times New Roman" w:cs="Times New Roman"/>
              </w:rPr>
            </w:pPr>
            <w:r w:rsidRPr="006178B5">
              <w:rPr>
                <w:rFonts w:ascii="Times New Roman" w:hAnsi="Times New Roman" w:cs="Times New Roman"/>
              </w:rPr>
              <w:t>0</w:t>
            </w:r>
            <w:r w:rsidR="00520BF2" w:rsidRPr="006178B5">
              <w:rPr>
                <w:rFonts w:ascii="Times New Roman" w:hAnsi="Times New Roman" w:cs="Times New Roman"/>
              </w:rPr>
              <w:t>.</w:t>
            </w:r>
            <w:r w:rsidRPr="006178B5">
              <w:rPr>
                <w:rFonts w:ascii="Times New Roman" w:hAnsi="Times New Roman" w:cs="Times New Roman"/>
              </w:rPr>
              <w:t>9</w:t>
            </w:r>
            <w:r w:rsidR="00D062DD" w:rsidRPr="006178B5">
              <w:rPr>
                <w:rFonts w:ascii="Times New Roman" w:hAnsi="Times New Roman" w:cs="Times New Roman"/>
              </w:rPr>
              <w:t>5</w:t>
            </w:r>
            <w:r w:rsidR="00520BF2" w:rsidRPr="006178B5">
              <w:rPr>
                <w:rFonts w:ascii="Times New Roman" w:hAnsi="Times New Roman" w:cs="Times New Roman"/>
              </w:rPr>
              <w:t xml:space="preserve"> (0.</w:t>
            </w:r>
            <w:r w:rsidR="00D062DD" w:rsidRPr="006178B5">
              <w:rPr>
                <w:rFonts w:ascii="Times New Roman" w:hAnsi="Times New Roman" w:cs="Times New Roman"/>
              </w:rPr>
              <w:t>70</w:t>
            </w:r>
            <w:r w:rsidR="00520BF2" w:rsidRPr="006178B5">
              <w:rPr>
                <w:rFonts w:ascii="Times New Roman" w:hAnsi="Times New Roman" w:cs="Times New Roman"/>
              </w:rPr>
              <w:t>, 1.</w:t>
            </w:r>
            <w:r w:rsidRPr="006178B5">
              <w:rPr>
                <w:rFonts w:ascii="Times New Roman" w:hAnsi="Times New Roman" w:cs="Times New Roman"/>
              </w:rPr>
              <w:t>2</w:t>
            </w:r>
            <w:r w:rsidR="00D062DD" w:rsidRPr="006178B5">
              <w:rPr>
                <w:rFonts w:ascii="Times New Roman" w:hAnsi="Times New Roman" w:cs="Times New Roman"/>
              </w:rPr>
              <w:t>8</w:t>
            </w:r>
            <w:r w:rsidR="00520BF2" w:rsidRPr="006178B5">
              <w:rPr>
                <w:rFonts w:ascii="Times New Roman" w:hAnsi="Times New Roman" w:cs="Times New Roman"/>
              </w:rPr>
              <w:t>)</w:t>
            </w:r>
          </w:p>
        </w:tc>
        <w:tc>
          <w:tcPr>
            <w:tcW w:w="1566" w:type="dxa"/>
            <w:tcBorders>
              <w:top w:val="single" w:sz="4" w:space="0" w:color="auto"/>
            </w:tcBorders>
          </w:tcPr>
          <w:p w14:paraId="1AE69FB5" w14:textId="1BFC01E4" w:rsidR="00520BF2" w:rsidRPr="006178B5" w:rsidRDefault="00AA137A" w:rsidP="007806F0">
            <w:pPr>
              <w:jc w:val="both"/>
              <w:rPr>
                <w:rFonts w:ascii="Times New Roman" w:hAnsi="Times New Roman" w:cs="Times New Roman"/>
              </w:rPr>
            </w:pPr>
            <w:r w:rsidRPr="006178B5">
              <w:rPr>
                <w:rFonts w:ascii="Times New Roman" w:hAnsi="Times New Roman" w:cs="Times New Roman"/>
              </w:rPr>
              <w:t>0</w:t>
            </w:r>
            <w:r w:rsidR="00520BF2" w:rsidRPr="006178B5">
              <w:rPr>
                <w:rFonts w:ascii="Times New Roman" w:hAnsi="Times New Roman" w:cs="Times New Roman"/>
              </w:rPr>
              <w:t>.</w:t>
            </w:r>
            <w:r w:rsidRPr="006178B5">
              <w:rPr>
                <w:rFonts w:ascii="Times New Roman" w:hAnsi="Times New Roman" w:cs="Times New Roman"/>
              </w:rPr>
              <w:t>83</w:t>
            </w:r>
            <w:r w:rsidR="00520BF2" w:rsidRPr="006178B5">
              <w:rPr>
                <w:rFonts w:ascii="Times New Roman" w:hAnsi="Times New Roman" w:cs="Times New Roman"/>
              </w:rPr>
              <w:t xml:space="preserve"> (0.</w:t>
            </w:r>
            <w:r w:rsidRPr="006178B5">
              <w:rPr>
                <w:rFonts w:ascii="Times New Roman" w:hAnsi="Times New Roman" w:cs="Times New Roman"/>
              </w:rPr>
              <w:t>65</w:t>
            </w:r>
            <w:r w:rsidR="00520BF2" w:rsidRPr="006178B5">
              <w:rPr>
                <w:rFonts w:ascii="Times New Roman" w:hAnsi="Times New Roman" w:cs="Times New Roman"/>
              </w:rPr>
              <w:t>, 1.</w:t>
            </w:r>
            <w:r w:rsidRPr="006178B5">
              <w:rPr>
                <w:rFonts w:ascii="Times New Roman" w:hAnsi="Times New Roman" w:cs="Times New Roman"/>
              </w:rPr>
              <w:t>06</w:t>
            </w:r>
            <w:r w:rsidR="00520BF2" w:rsidRPr="006178B5">
              <w:rPr>
                <w:rFonts w:ascii="Times New Roman" w:hAnsi="Times New Roman" w:cs="Times New Roman"/>
              </w:rPr>
              <w:t>)</w:t>
            </w:r>
          </w:p>
        </w:tc>
        <w:tc>
          <w:tcPr>
            <w:tcW w:w="1567" w:type="dxa"/>
            <w:tcBorders>
              <w:top w:val="single" w:sz="4" w:space="0" w:color="auto"/>
            </w:tcBorders>
          </w:tcPr>
          <w:p w14:paraId="1C89AB70" w14:textId="386CA4C6" w:rsidR="00520BF2" w:rsidRPr="006178B5" w:rsidRDefault="00520BF2" w:rsidP="007806F0">
            <w:pPr>
              <w:jc w:val="both"/>
              <w:rPr>
                <w:rFonts w:ascii="Times New Roman" w:hAnsi="Times New Roman" w:cs="Times New Roman"/>
              </w:rPr>
            </w:pPr>
            <w:r w:rsidRPr="006178B5">
              <w:rPr>
                <w:rFonts w:ascii="Times New Roman" w:hAnsi="Times New Roman" w:cs="Times New Roman"/>
              </w:rPr>
              <w:t>1.</w:t>
            </w:r>
            <w:r w:rsidR="00AA137A" w:rsidRPr="006178B5">
              <w:rPr>
                <w:rFonts w:ascii="Times New Roman" w:hAnsi="Times New Roman" w:cs="Times New Roman"/>
              </w:rPr>
              <w:t>15</w:t>
            </w:r>
            <w:r w:rsidRPr="006178B5">
              <w:rPr>
                <w:rFonts w:ascii="Times New Roman" w:hAnsi="Times New Roman" w:cs="Times New Roman"/>
              </w:rPr>
              <w:t xml:space="preserve"> (</w:t>
            </w:r>
            <w:r w:rsidR="00AA137A" w:rsidRPr="006178B5">
              <w:rPr>
                <w:rFonts w:ascii="Times New Roman" w:hAnsi="Times New Roman" w:cs="Times New Roman"/>
              </w:rPr>
              <w:t>0.94</w:t>
            </w:r>
            <w:r w:rsidRPr="006178B5">
              <w:rPr>
                <w:rFonts w:ascii="Times New Roman" w:hAnsi="Times New Roman" w:cs="Times New Roman"/>
              </w:rPr>
              <w:t>, 1.</w:t>
            </w:r>
            <w:r w:rsidR="00AA137A" w:rsidRPr="006178B5">
              <w:rPr>
                <w:rFonts w:ascii="Times New Roman" w:hAnsi="Times New Roman" w:cs="Times New Roman"/>
              </w:rPr>
              <w:t>39</w:t>
            </w:r>
            <w:r w:rsidRPr="006178B5">
              <w:rPr>
                <w:rFonts w:ascii="Times New Roman" w:hAnsi="Times New Roman" w:cs="Times New Roman"/>
              </w:rPr>
              <w:t>)</w:t>
            </w:r>
          </w:p>
        </w:tc>
        <w:tc>
          <w:tcPr>
            <w:tcW w:w="1566" w:type="dxa"/>
            <w:tcBorders>
              <w:top w:val="single" w:sz="4" w:space="0" w:color="auto"/>
            </w:tcBorders>
          </w:tcPr>
          <w:p w14:paraId="6882A281" w14:textId="21F44830" w:rsidR="00520BF2" w:rsidRPr="006178B5" w:rsidRDefault="00520BF2" w:rsidP="007806F0">
            <w:pPr>
              <w:jc w:val="both"/>
              <w:rPr>
                <w:rFonts w:ascii="Times New Roman" w:hAnsi="Times New Roman" w:cs="Times New Roman"/>
              </w:rPr>
            </w:pPr>
            <w:r w:rsidRPr="006178B5">
              <w:rPr>
                <w:rFonts w:ascii="Times New Roman" w:hAnsi="Times New Roman" w:cs="Times New Roman"/>
              </w:rPr>
              <w:t>1.0</w:t>
            </w:r>
            <w:r w:rsidR="00AA137A" w:rsidRPr="006178B5">
              <w:rPr>
                <w:rFonts w:ascii="Times New Roman" w:hAnsi="Times New Roman" w:cs="Times New Roman"/>
              </w:rPr>
              <w:t>3</w:t>
            </w:r>
            <w:r w:rsidRPr="006178B5">
              <w:rPr>
                <w:rFonts w:ascii="Times New Roman" w:hAnsi="Times New Roman" w:cs="Times New Roman"/>
              </w:rPr>
              <w:t xml:space="preserve"> (1.0</w:t>
            </w:r>
            <w:r w:rsidR="00AA137A" w:rsidRPr="006178B5">
              <w:rPr>
                <w:rFonts w:ascii="Times New Roman" w:hAnsi="Times New Roman" w:cs="Times New Roman"/>
              </w:rPr>
              <w:t>2</w:t>
            </w:r>
            <w:r w:rsidRPr="006178B5">
              <w:rPr>
                <w:rFonts w:ascii="Times New Roman" w:hAnsi="Times New Roman" w:cs="Times New Roman"/>
              </w:rPr>
              <w:t>, 1.0</w:t>
            </w:r>
            <w:r w:rsidR="00AA137A" w:rsidRPr="006178B5">
              <w:rPr>
                <w:rFonts w:ascii="Times New Roman" w:hAnsi="Times New Roman" w:cs="Times New Roman"/>
              </w:rPr>
              <w:t>4</w:t>
            </w:r>
            <w:r w:rsidRPr="006178B5">
              <w:rPr>
                <w:rFonts w:ascii="Times New Roman" w:hAnsi="Times New Roman" w:cs="Times New Roman"/>
              </w:rPr>
              <w:t>)</w:t>
            </w:r>
          </w:p>
        </w:tc>
        <w:tc>
          <w:tcPr>
            <w:tcW w:w="1567" w:type="dxa"/>
            <w:tcBorders>
              <w:top w:val="single" w:sz="4" w:space="0" w:color="auto"/>
            </w:tcBorders>
          </w:tcPr>
          <w:p w14:paraId="76A11F41" w14:textId="72C1A4ED" w:rsidR="00520BF2" w:rsidRPr="006178B5" w:rsidRDefault="00520BF2" w:rsidP="007806F0">
            <w:pPr>
              <w:jc w:val="both"/>
              <w:rPr>
                <w:rFonts w:ascii="Times New Roman" w:hAnsi="Times New Roman" w:cs="Times New Roman"/>
              </w:rPr>
            </w:pPr>
            <w:r w:rsidRPr="006178B5">
              <w:rPr>
                <w:rFonts w:ascii="Times New Roman" w:hAnsi="Times New Roman" w:cs="Times New Roman"/>
              </w:rPr>
              <w:t>0.</w:t>
            </w:r>
            <w:r w:rsidR="00AA137A" w:rsidRPr="006178B5">
              <w:rPr>
                <w:rFonts w:ascii="Times New Roman" w:hAnsi="Times New Roman" w:cs="Times New Roman"/>
              </w:rPr>
              <w:t>3</w:t>
            </w:r>
            <w:r w:rsidR="00D062DD" w:rsidRPr="006178B5">
              <w:rPr>
                <w:rFonts w:ascii="Times New Roman" w:hAnsi="Times New Roman" w:cs="Times New Roman"/>
              </w:rPr>
              <w:t>35</w:t>
            </w:r>
          </w:p>
        </w:tc>
      </w:tr>
      <w:tr w:rsidR="00520BF2" w:rsidRPr="006178B5" w14:paraId="2DC6641C" w14:textId="77777777" w:rsidTr="00A023A5">
        <w:tc>
          <w:tcPr>
            <w:tcW w:w="1620" w:type="dxa"/>
          </w:tcPr>
          <w:p w14:paraId="08C7C75F"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Age-adjusted</w:t>
            </w:r>
          </w:p>
        </w:tc>
        <w:tc>
          <w:tcPr>
            <w:tcW w:w="1252" w:type="dxa"/>
          </w:tcPr>
          <w:p w14:paraId="73383404"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4E30799C" w14:textId="53CA4D41" w:rsidR="00520BF2" w:rsidRPr="006178B5" w:rsidRDefault="00520BF2" w:rsidP="007806F0">
            <w:pPr>
              <w:jc w:val="both"/>
              <w:rPr>
                <w:rFonts w:ascii="Times New Roman" w:hAnsi="Times New Roman" w:cs="Times New Roman"/>
              </w:rPr>
            </w:pPr>
            <w:r w:rsidRPr="006178B5">
              <w:rPr>
                <w:rFonts w:ascii="Times New Roman" w:hAnsi="Times New Roman" w:cs="Times New Roman"/>
              </w:rPr>
              <w:t>1.</w:t>
            </w:r>
            <w:r w:rsidR="00D062DD" w:rsidRPr="006178B5">
              <w:rPr>
                <w:rFonts w:ascii="Times New Roman" w:hAnsi="Times New Roman" w:cs="Times New Roman"/>
              </w:rPr>
              <w:t>1</w:t>
            </w:r>
            <w:r w:rsidRPr="006178B5">
              <w:rPr>
                <w:rFonts w:ascii="Times New Roman" w:hAnsi="Times New Roman" w:cs="Times New Roman"/>
              </w:rPr>
              <w:t>1 (0.</w:t>
            </w:r>
            <w:r w:rsidR="00D062DD" w:rsidRPr="006178B5">
              <w:rPr>
                <w:rFonts w:ascii="Times New Roman" w:hAnsi="Times New Roman" w:cs="Times New Roman"/>
              </w:rPr>
              <w:t>82</w:t>
            </w:r>
            <w:r w:rsidRPr="006178B5">
              <w:rPr>
                <w:rFonts w:ascii="Times New Roman" w:hAnsi="Times New Roman" w:cs="Times New Roman"/>
              </w:rPr>
              <w:t>, 1.</w:t>
            </w:r>
            <w:r w:rsidR="00AA137A" w:rsidRPr="006178B5">
              <w:rPr>
                <w:rFonts w:ascii="Times New Roman" w:hAnsi="Times New Roman" w:cs="Times New Roman"/>
              </w:rPr>
              <w:t>4</w:t>
            </w:r>
            <w:r w:rsidR="00D062DD" w:rsidRPr="006178B5">
              <w:rPr>
                <w:rFonts w:ascii="Times New Roman" w:hAnsi="Times New Roman" w:cs="Times New Roman"/>
              </w:rPr>
              <w:t>5</w:t>
            </w:r>
            <w:r w:rsidRPr="006178B5">
              <w:rPr>
                <w:rFonts w:ascii="Times New Roman" w:hAnsi="Times New Roman" w:cs="Times New Roman"/>
              </w:rPr>
              <w:t>)</w:t>
            </w:r>
          </w:p>
        </w:tc>
        <w:tc>
          <w:tcPr>
            <w:tcW w:w="1566" w:type="dxa"/>
          </w:tcPr>
          <w:p w14:paraId="34B62EC3" w14:textId="48CF2EB2" w:rsidR="00520BF2" w:rsidRPr="006178B5" w:rsidRDefault="00520BF2" w:rsidP="007806F0">
            <w:pPr>
              <w:jc w:val="both"/>
              <w:rPr>
                <w:rFonts w:ascii="Times New Roman" w:hAnsi="Times New Roman" w:cs="Times New Roman"/>
              </w:rPr>
            </w:pPr>
            <w:r w:rsidRPr="006178B5">
              <w:rPr>
                <w:rFonts w:ascii="Times New Roman" w:hAnsi="Times New Roman" w:cs="Times New Roman"/>
              </w:rPr>
              <w:t>1.</w:t>
            </w:r>
            <w:r w:rsidR="00AA137A" w:rsidRPr="006178B5">
              <w:rPr>
                <w:rFonts w:ascii="Times New Roman" w:hAnsi="Times New Roman" w:cs="Times New Roman"/>
              </w:rPr>
              <w:t>1</w:t>
            </w:r>
            <w:r w:rsidR="00D062DD" w:rsidRPr="006178B5">
              <w:rPr>
                <w:rFonts w:ascii="Times New Roman" w:hAnsi="Times New Roman" w:cs="Times New Roman"/>
              </w:rPr>
              <w:t>3</w:t>
            </w:r>
            <w:r w:rsidRPr="006178B5">
              <w:rPr>
                <w:rFonts w:ascii="Times New Roman" w:hAnsi="Times New Roman" w:cs="Times New Roman"/>
              </w:rPr>
              <w:t xml:space="preserve"> (</w:t>
            </w:r>
            <w:r w:rsidR="00AA137A" w:rsidRPr="006178B5">
              <w:rPr>
                <w:rFonts w:ascii="Times New Roman" w:hAnsi="Times New Roman" w:cs="Times New Roman"/>
              </w:rPr>
              <w:t>0.8</w:t>
            </w:r>
            <w:r w:rsidR="00D062DD" w:rsidRPr="006178B5">
              <w:rPr>
                <w:rFonts w:ascii="Times New Roman" w:hAnsi="Times New Roman" w:cs="Times New Roman"/>
              </w:rPr>
              <w:t>8</w:t>
            </w:r>
            <w:r w:rsidRPr="006178B5">
              <w:rPr>
                <w:rFonts w:ascii="Times New Roman" w:hAnsi="Times New Roman" w:cs="Times New Roman"/>
              </w:rPr>
              <w:t>, 1.</w:t>
            </w:r>
            <w:r w:rsidR="00AA137A" w:rsidRPr="006178B5">
              <w:rPr>
                <w:rFonts w:ascii="Times New Roman" w:hAnsi="Times New Roman" w:cs="Times New Roman"/>
              </w:rPr>
              <w:t>4</w:t>
            </w:r>
            <w:r w:rsidR="00D062DD" w:rsidRPr="006178B5">
              <w:rPr>
                <w:rFonts w:ascii="Times New Roman" w:hAnsi="Times New Roman" w:cs="Times New Roman"/>
              </w:rPr>
              <w:t>5</w:t>
            </w:r>
            <w:r w:rsidRPr="006178B5">
              <w:rPr>
                <w:rFonts w:ascii="Times New Roman" w:hAnsi="Times New Roman" w:cs="Times New Roman"/>
              </w:rPr>
              <w:t>)</w:t>
            </w:r>
          </w:p>
        </w:tc>
        <w:tc>
          <w:tcPr>
            <w:tcW w:w="1567" w:type="dxa"/>
          </w:tcPr>
          <w:p w14:paraId="4C2CC78E" w14:textId="6FC55133" w:rsidR="00520BF2" w:rsidRPr="006178B5" w:rsidRDefault="00520BF2" w:rsidP="007806F0">
            <w:pPr>
              <w:jc w:val="both"/>
              <w:rPr>
                <w:rFonts w:ascii="Times New Roman" w:hAnsi="Times New Roman" w:cs="Times New Roman"/>
              </w:rPr>
            </w:pPr>
            <w:r w:rsidRPr="006178B5">
              <w:rPr>
                <w:rFonts w:ascii="Times New Roman" w:hAnsi="Times New Roman" w:cs="Times New Roman"/>
              </w:rPr>
              <w:t>1.</w:t>
            </w:r>
            <w:r w:rsidR="00AA137A" w:rsidRPr="006178B5">
              <w:rPr>
                <w:rFonts w:ascii="Times New Roman" w:hAnsi="Times New Roman" w:cs="Times New Roman"/>
              </w:rPr>
              <w:t>59</w:t>
            </w:r>
            <w:r w:rsidRPr="006178B5">
              <w:rPr>
                <w:rFonts w:ascii="Times New Roman" w:hAnsi="Times New Roman" w:cs="Times New Roman"/>
              </w:rPr>
              <w:t xml:space="preserve"> (1.</w:t>
            </w:r>
            <w:r w:rsidR="00AA137A" w:rsidRPr="006178B5">
              <w:rPr>
                <w:rFonts w:ascii="Times New Roman" w:hAnsi="Times New Roman" w:cs="Times New Roman"/>
              </w:rPr>
              <w:t>30</w:t>
            </w:r>
            <w:r w:rsidRPr="006178B5">
              <w:rPr>
                <w:rFonts w:ascii="Times New Roman" w:hAnsi="Times New Roman" w:cs="Times New Roman"/>
              </w:rPr>
              <w:t>, 1.</w:t>
            </w:r>
            <w:r w:rsidR="00AA137A" w:rsidRPr="006178B5">
              <w:rPr>
                <w:rFonts w:ascii="Times New Roman" w:hAnsi="Times New Roman" w:cs="Times New Roman"/>
              </w:rPr>
              <w:t>94</w:t>
            </w:r>
            <w:r w:rsidRPr="006178B5">
              <w:rPr>
                <w:rFonts w:ascii="Times New Roman" w:hAnsi="Times New Roman" w:cs="Times New Roman"/>
              </w:rPr>
              <w:t>)</w:t>
            </w:r>
          </w:p>
        </w:tc>
        <w:tc>
          <w:tcPr>
            <w:tcW w:w="1566" w:type="dxa"/>
          </w:tcPr>
          <w:p w14:paraId="6CF06ED2" w14:textId="2BB0DAA0" w:rsidR="00520BF2" w:rsidRPr="006178B5" w:rsidRDefault="00520BF2" w:rsidP="007806F0">
            <w:pPr>
              <w:jc w:val="both"/>
              <w:rPr>
                <w:rFonts w:ascii="Times New Roman" w:hAnsi="Times New Roman" w:cs="Times New Roman"/>
              </w:rPr>
            </w:pPr>
            <w:r w:rsidRPr="006178B5">
              <w:rPr>
                <w:rFonts w:ascii="Times New Roman" w:hAnsi="Times New Roman" w:cs="Times New Roman"/>
              </w:rPr>
              <w:t>1.0</w:t>
            </w:r>
            <w:r w:rsidR="00D062DD" w:rsidRPr="006178B5">
              <w:rPr>
                <w:rFonts w:ascii="Times New Roman" w:hAnsi="Times New Roman" w:cs="Times New Roman"/>
              </w:rPr>
              <w:t>4</w:t>
            </w:r>
            <w:r w:rsidRPr="006178B5">
              <w:rPr>
                <w:rFonts w:ascii="Times New Roman" w:hAnsi="Times New Roman" w:cs="Times New Roman"/>
              </w:rPr>
              <w:t xml:space="preserve"> (1.0</w:t>
            </w:r>
            <w:r w:rsidR="00D062DD" w:rsidRPr="006178B5">
              <w:rPr>
                <w:rFonts w:ascii="Times New Roman" w:hAnsi="Times New Roman" w:cs="Times New Roman"/>
              </w:rPr>
              <w:t>3</w:t>
            </w:r>
            <w:r w:rsidRPr="006178B5">
              <w:rPr>
                <w:rFonts w:ascii="Times New Roman" w:hAnsi="Times New Roman" w:cs="Times New Roman"/>
              </w:rPr>
              <w:t>, 1.0</w:t>
            </w:r>
            <w:r w:rsidR="00D062DD" w:rsidRPr="006178B5">
              <w:rPr>
                <w:rFonts w:ascii="Times New Roman" w:hAnsi="Times New Roman" w:cs="Times New Roman"/>
              </w:rPr>
              <w:t>5</w:t>
            </w:r>
            <w:r w:rsidRPr="006178B5">
              <w:rPr>
                <w:rFonts w:ascii="Times New Roman" w:hAnsi="Times New Roman" w:cs="Times New Roman"/>
              </w:rPr>
              <w:t>)</w:t>
            </w:r>
          </w:p>
        </w:tc>
        <w:tc>
          <w:tcPr>
            <w:tcW w:w="1567" w:type="dxa"/>
          </w:tcPr>
          <w:p w14:paraId="5ED85F21" w14:textId="66F4B317" w:rsidR="00520BF2" w:rsidRPr="006178B5" w:rsidRDefault="00AA137A" w:rsidP="007806F0">
            <w:pPr>
              <w:jc w:val="both"/>
              <w:rPr>
                <w:rFonts w:ascii="Times New Roman" w:hAnsi="Times New Roman" w:cs="Times New Roman"/>
              </w:rPr>
            </w:pPr>
            <w:r w:rsidRPr="006178B5">
              <w:rPr>
                <w:rFonts w:ascii="Times New Roman" w:hAnsi="Times New Roman" w:cs="Times New Roman" w:hint="eastAsia"/>
              </w:rPr>
              <w:t>&lt;</w:t>
            </w:r>
            <w:r w:rsidRPr="006178B5">
              <w:rPr>
                <w:rFonts w:ascii="Times New Roman" w:hAnsi="Times New Roman" w:cs="Times New Roman"/>
              </w:rPr>
              <w:t>0.001</w:t>
            </w:r>
          </w:p>
        </w:tc>
      </w:tr>
      <w:tr w:rsidR="00520BF2" w:rsidRPr="006178B5" w14:paraId="25082656" w14:textId="77777777" w:rsidTr="00A023A5">
        <w:tc>
          <w:tcPr>
            <w:tcW w:w="1620" w:type="dxa"/>
            <w:tcBorders>
              <w:bottom w:val="single" w:sz="4" w:space="0" w:color="auto"/>
            </w:tcBorders>
          </w:tcPr>
          <w:p w14:paraId="2EFB47F6" w14:textId="4E370C46" w:rsidR="00520BF2" w:rsidRPr="006178B5" w:rsidRDefault="00520BF2" w:rsidP="007806F0">
            <w:pPr>
              <w:jc w:val="both"/>
              <w:rPr>
                <w:rFonts w:ascii="Times New Roman" w:hAnsi="Times New Roman" w:cs="Times New Roman"/>
                <w:vertAlign w:val="superscript"/>
              </w:rPr>
            </w:pPr>
            <w:r w:rsidRPr="006178B5">
              <w:rPr>
                <w:rFonts w:ascii="Times New Roman" w:hAnsi="Times New Roman" w:cs="Times New Roman"/>
              </w:rPr>
              <w:t>MV-</w:t>
            </w:r>
            <w:proofErr w:type="spellStart"/>
            <w:r w:rsidRPr="006178B5">
              <w:rPr>
                <w:rFonts w:ascii="Times New Roman" w:hAnsi="Times New Roman" w:cs="Times New Roman"/>
              </w:rPr>
              <w:t>adjusted</w:t>
            </w:r>
            <w:r w:rsidR="00A023A5" w:rsidRPr="006178B5">
              <w:rPr>
                <w:rFonts w:ascii="Times New Roman" w:hAnsi="Times New Roman" w:cs="Times New Roman"/>
                <w:vertAlign w:val="superscript"/>
              </w:rPr>
              <w:t>b</w:t>
            </w:r>
            <w:proofErr w:type="spellEnd"/>
          </w:p>
        </w:tc>
        <w:tc>
          <w:tcPr>
            <w:tcW w:w="1252" w:type="dxa"/>
            <w:tcBorders>
              <w:bottom w:val="single" w:sz="4" w:space="0" w:color="auto"/>
            </w:tcBorders>
          </w:tcPr>
          <w:p w14:paraId="79046E46" w14:textId="77777777" w:rsidR="00520BF2" w:rsidRPr="006178B5" w:rsidRDefault="00520BF2" w:rsidP="007806F0">
            <w:pPr>
              <w:jc w:val="both"/>
              <w:rPr>
                <w:rFonts w:ascii="Times New Roman" w:hAnsi="Times New Roman" w:cs="Times New Roman"/>
              </w:rPr>
            </w:pPr>
            <w:r w:rsidRPr="006178B5">
              <w:rPr>
                <w:rFonts w:ascii="Times New Roman" w:hAnsi="Times New Roman" w:cs="Times New Roman"/>
              </w:rPr>
              <w:t>Ref</w:t>
            </w:r>
          </w:p>
        </w:tc>
        <w:tc>
          <w:tcPr>
            <w:tcW w:w="1567" w:type="dxa"/>
            <w:tcBorders>
              <w:bottom w:val="single" w:sz="4" w:space="0" w:color="auto"/>
            </w:tcBorders>
          </w:tcPr>
          <w:p w14:paraId="3A075F54" w14:textId="5F89DF0A" w:rsidR="00520BF2" w:rsidRPr="006178B5" w:rsidRDefault="00AA137A" w:rsidP="007806F0">
            <w:pPr>
              <w:jc w:val="both"/>
              <w:rPr>
                <w:rFonts w:ascii="Times New Roman" w:hAnsi="Times New Roman" w:cs="Times New Roman"/>
              </w:rPr>
            </w:pPr>
            <w:r w:rsidRPr="006178B5">
              <w:rPr>
                <w:rFonts w:ascii="Times New Roman" w:hAnsi="Times New Roman" w:cs="Times New Roman"/>
              </w:rPr>
              <w:t>1</w:t>
            </w:r>
            <w:r w:rsidR="00520BF2" w:rsidRPr="006178B5">
              <w:rPr>
                <w:rFonts w:ascii="Times New Roman" w:hAnsi="Times New Roman" w:cs="Times New Roman"/>
              </w:rPr>
              <w:t>.</w:t>
            </w:r>
            <w:r w:rsidRPr="006178B5">
              <w:rPr>
                <w:rFonts w:ascii="Times New Roman" w:hAnsi="Times New Roman" w:cs="Times New Roman"/>
              </w:rPr>
              <w:t>0</w:t>
            </w:r>
            <w:r w:rsidR="00D062DD" w:rsidRPr="006178B5">
              <w:rPr>
                <w:rFonts w:ascii="Times New Roman" w:hAnsi="Times New Roman" w:cs="Times New Roman"/>
              </w:rPr>
              <w:t>6</w:t>
            </w:r>
            <w:r w:rsidR="00520BF2" w:rsidRPr="006178B5">
              <w:rPr>
                <w:rFonts w:ascii="Times New Roman" w:hAnsi="Times New Roman" w:cs="Times New Roman"/>
              </w:rPr>
              <w:t xml:space="preserve"> (0.</w:t>
            </w:r>
            <w:r w:rsidRPr="006178B5">
              <w:rPr>
                <w:rFonts w:ascii="Times New Roman" w:hAnsi="Times New Roman" w:cs="Times New Roman"/>
              </w:rPr>
              <w:t>7</w:t>
            </w:r>
            <w:r w:rsidR="00D062DD" w:rsidRPr="006178B5">
              <w:rPr>
                <w:rFonts w:ascii="Times New Roman" w:hAnsi="Times New Roman" w:cs="Times New Roman"/>
              </w:rPr>
              <w:t>9</w:t>
            </w:r>
            <w:r w:rsidR="00520BF2" w:rsidRPr="006178B5">
              <w:rPr>
                <w:rFonts w:ascii="Times New Roman" w:hAnsi="Times New Roman" w:cs="Times New Roman"/>
              </w:rPr>
              <w:t>, 1.</w:t>
            </w:r>
            <w:r w:rsidRPr="006178B5">
              <w:rPr>
                <w:rFonts w:ascii="Times New Roman" w:hAnsi="Times New Roman" w:cs="Times New Roman"/>
              </w:rPr>
              <w:t>4</w:t>
            </w:r>
            <w:r w:rsidR="00D062DD" w:rsidRPr="006178B5">
              <w:rPr>
                <w:rFonts w:ascii="Times New Roman" w:hAnsi="Times New Roman" w:cs="Times New Roman"/>
              </w:rPr>
              <w:t>4</w:t>
            </w:r>
            <w:r w:rsidR="00520BF2" w:rsidRPr="006178B5">
              <w:rPr>
                <w:rFonts w:ascii="Times New Roman" w:hAnsi="Times New Roman" w:cs="Times New Roman"/>
              </w:rPr>
              <w:t>)</w:t>
            </w:r>
          </w:p>
        </w:tc>
        <w:tc>
          <w:tcPr>
            <w:tcW w:w="1566" w:type="dxa"/>
            <w:tcBorders>
              <w:bottom w:val="single" w:sz="4" w:space="0" w:color="auto"/>
            </w:tcBorders>
          </w:tcPr>
          <w:p w14:paraId="47E0E292" w14:textId="0B74DAA8" w:rsidR="00520BF2" w:rsidRPr="006178B5" w:rsidRDefault="00AA137A" w:rsidP="007806F0">
            <w:pPr>
              <w:jc w:val="both"/>
              <w:rPr>
                <w:rFonts w:ascii="Times New Roman" w:hAnsi="Times New Roman" w:cs="Times New Roman"/>
              </w:rPr>
            </w:pPr>
            <w:r w:rsidRPr="006178B5">
              <w:rPr>
                <w:rFonts w:ascii="Times New Roman" w:hAnsi="Times New Roman" w:cs="Times New Roman"/>
              </w:rPr>
              <w:t>0</w:t>
            </w:r>
            <w:r w:rsidR="00520BF2" w:rsidRPr="006178B5">
              <w:rPr>
                <w:rFonts w:ascii="Times New Roman" w:hAnsi="Times New Roman" w:cs="Times New Roman"/>
              </w:rPr>
              <w:t>.</w:t>
            </w:r>
            <w:r w:rsidRPr="006178B5">
              <w:rPr>
                <w:rFonts w:ascii="Times New Roman" w:hAnsi="Times New Roman" w:cs="Times New Roman"/>
              </w:rPr>
              <w:t>9</w:t>
            </w:r>
            <w:r w:rsidR="00D062DD" w:rsidRPr="006178B5">
              <w:rPr>
                <w:rFonts w:ascii="Times New Roman" w:hAnsi="Times New Roman" w:cs="Times New Roman"/>
              </w:rPr>
              <w:t>8</w:t>
            </w:r>
            <w:r w:rsidR="00520BF2" w:rsidRPr="006178B5">
              <w:rPr>
                <w:rFonts w:ascii="Times New Roman" w:hAnsi="Times New Roman" w:cs="Times New Roman"/>
              </w:rPr>
              <w:t xml:space="preserve"> (0.</w:t>
            </w:r>
            <w:r w:rsidRPr="006178B5">
              <w:rPr>
                <w:rFonts w:ascii="Times New Roman" w:hAnsi="Times New Roman" w:cs="Times New Roman"/>
              </w:rPr>
              <w:t>7</w:t>
            </w:r>
            <w:r w:rsidR="00D062DD" w:rsidRPr="006178B5">
              <w:rPr>
                <w:rFonts w:ascii="Times New Roman" w:hAnsi="Times New Roman" w:cs="Times New Roman"/>
              </w:rPr>
              <w:t>6</w:t>
            </w:r>
            <w:r w:rsidR="00520BF2" w:rsidRPr="006178B5">
              <w:rPr>
                <w:rFonts w:ascii="Times New Roman" w:hAnsi="Times New Roman" w:cs="Times New Roman"/>
              </w:rPr>
              <w:t>, 1.</w:t>
            </w:r>
            <w:r w:rsidRPr="006178B5">
              <w:rPr>
                <w:rFonts w:ascii="Times New Roman" w:hAnsi="Times New Roman" w:cs="Times New Roman"/>
              </w:rPr>
              <w:t>2</w:t>
            </w:r>
            <w:r w:rsidR="00D062DD" w:rsidRPr="006178B5">
              <w:rPr>
                <w:rFonts w:ascii="Times New Roman" w:hAnsi="Times New Roman" w:cs="Times New Roman"/>
              </w:rPr>
              <w:t>6</w:t>
            </w:r>
            <w:r w:rsidR="00520BF2" w:rsidRPr="006178B5">
              <w:rPr>
                <w:rFonts w:ascii="Times New Roman" w:hAnsi="Times New Roman" w:cs="Times New Roman"/>
              </w:rPr>
              <w:t>)</w:t>
            </w:r>
          </w:p>
        </w:tc>
        <w:tc>
          <w:tcPr>
            <w:tcW w:w="1567" w:type="dxa"/>
            <w:tcBorders>
              <w:bottom w:val="single" w:sz="4" w:space="0" w:color="auto"/>
            </w:tcBorders>
          </w:tcPr>
          <w:p w14:paraId="1960D8B4" w14:textId="0146D1BB" w:rsidR="00520BF2" w:rsidRPr="006178B5" w:rsidRDefault="00520BF2" w:rsidP="007806F0">
            <w:pPr>
              <w:jc w:val="both"/>
              <w:rPr>
                <w:rFonts w:ascii="Times New Roman" w:hAnsi="Times New Roman" w:cs="Times New Roman"/>
              </w:rPr>
            </w:pPr>
            <w:r w:rsidRPr="006178B5">
              <w:rPr>
                <w:rFonts w:ascii="Times New Roman" w:hAnsi="Times New Roman" w:cs="Times New Roman"/>
              </w:rPr>
              <w:t>1.</w:t>
            </w:r>
            <w:r w:rsidR="00AA137A" w:rsidRPr="006178B5">
              <w:rPr>
                <w:rFonts w:ascii="Times New Roman" w:hAnsi="Times New Roman" w:cs="Times New Roman"/>
              </w:rPr>
              <w:t>24</w:t>
            </w:r>
            <w:r w:rsidRPr="006178B5">
              <w:rPr>
                <w:rFonts w:ascii="Times New Roman" w:hAnsi="Times New Roman" w:cs="Times New Roman"/>
              </w:rPr>
              <w:t xml:space="preserve"> (</w:t>
            </w:r>
            <w:r w:rsidR="00AA137A" w:rsidRPr="006178B5">
              <w:rPr>
                <w:rFonts w:ascii="Times New Roman" w:hAnsi="Times New Roman" w:cs="Times New Roman"/>
              </w:rPr>
              <w:t>1</w:t>
            </w:r>
            <w:r w:rsidRPr="006178B5">
              <w:rPr>
                <w:rFonts w:ascii="Times New Roman" w:hAnsi="Times New Roman" w:cs="Times New Roman"/>
              </w:rPr>
              <w:t>.</w:t>
            </w:r>
            <w:r w:rsidR="00AA137A" w:rsidRPr="006178B5">
              <w:rPr>
                <w:rFonts w:ascii="Times New Roman" w:hAnsi="Times New Roman" w:cs="Times New Roman"/>
              </w:rPr>
              <w:t>00</w:t>
            </w:r>
            <w:r w:rsidRPr="006178B5">
              <w:rPr>
                <w:rFonts w:ascii="Times New Roman" w:hAnsi="Times New Roman" w:cs="Times New Roman"/>
              </w:rPr>
              <w:t>, 1.</w:t>
            </w:r>
            <w:r w:rsidR="00AA137A" w:rsidRPr="006178B5">
              <w:rPr>
                <w:rFonts w:ascii="Times New Roman" w:hAnsi="Times New Roman" w:cs="Times New Roman"/>
              </w:rPr>
              <w:t>5</w:t>
            </w:r>
            <w:r w:rsidR="00D062DD" w:rsidRPr="006178B5">
              <w:rPr>
                <w:rFonts w:ascii="Times New Roman" w:hAnsi="Times New Roman" w:cs="Times New Roman"/>
              </w:rPr>
              <w:t>5</w:t>
            </w:r>
            <w:r w:rsidRPr="006178B5">
              <w:rPr>
                <w:rFonts w:ascii="Times New Roman" w:hAnsi="Times New Roman" w:cs="Times New Roman"/>
              </w:rPr>
              <w:t>)</w:t>
            </w:r>
          </w:p>
        </w:tc>
        <w:tc>
          <w:tcPr>
            <w:tcW w:w="1566" w:type="dxa"/>
            <w:tcBorders>
              <w:bottom w:val="single" w:sz="4" w:space="0" w:color="auto"/>
            </w:tcBorders>
          </w:tcPr>
          <w:p w14:paraId="336626D1" w14:textId="3AAD1A08" w:rsidR="00520BF2" w:rsidRPr="006178B5" w:rsidRDefault="00520BF2" w:rsidP="007806F0">
            <w:pPr>
              <w:jc w:val="both"/>
              <w:rPr>
                <w:rFonts w:ascii="Times New Roman" w:hAnsi="Times New Roman" w:cs="Times New Roman"/>
              </w:rPr>
            </w:pPr>
            <w:r w:rsidRPr="006178B5">
              <w:rPr>
                <w:rFonts w:ascii="Times New Roman" w:hAnsi="Times New Roman" w:cs="Times New Roman"/>
              </w:rPr>
              <w:t>1.0</w:t>
            </w:r>
            <w:r w:rsidR="00D062DD" w:rsidRPr="006178B5">
              <w:rPr>
                <w:rFonts w:ascii="Times New Roman" w:hAnsi="Times New Roman" w:cs="Times New Roman"/>
              </w:rPr>
              <w:t>3</w:t>
            </w:r>
            <w:r w:rsidRPr="006178B5">
              <w:rPr>
                <w:rFonts w:ascii="Times New Roman" w:hAnsi="Times New Roman" w:cs="Times New Roman"/>
              </w:rPr>
              <w:t xml:space="preserve"> (</w:t>
            </w:r>
            <w:r w:rsidR="00AA137A" w:rsidRPr="006178B5">
              <w:rPr>
                <w:rFonts w:ascii="Times New Roman" w:hAnsi="Times New Roman" w:cs="Times New Roman"/>
              </w:rPr>
              <w:t>1</w:t>
            </w:r>
            <w:r w:rsidRPr="006178B5">
              <w:rPr>
                <w:rFonts w:ascii="Times New Roman" w:hAnsi="Times New Roman" w:cs="Times New Roman"/>
              </w:rPr>
              <w:t>.</w:t>
            </w:r>
            <w:r w:rsidR="00AA137A" w:rsidRPr="006178B5">
              <w:rPr>
                <w:rFonts w:ascii="Times New Roman" w:hAnsi="Times New Roman" w:cs="Times New Roman"/>
              </w:rPr>
              <w:t>01</w:t>
            </w:r>
            <w:r w:rsidRPr="006178B5">
              <w:rPr>
                <w:rFonts w:ascii="Times New Roman" w:hAnsi="Times New Roman" w:cs="Times New Roman"/>
              </w:rPr>
              <w:t>, 1.0</w:t>
            </w:r>
            <w:r w:rsidR="00AA137A" w:rsidRPr="006178B5">
              <w:rPr>
                <w:rFonts w:ascii="Times New Roman" w:hAnsi="Times New Roman" w:cs="Times New Roman"/>
              </w:rPr>
              <w:t>4</w:t>
            </w:r>
            <w:r w:rsidRPr="006178B5">
              <w:rPr>
                <w:rFonts w:ascii="Times New Roman" w:hAnsi="Times New Roman" w:cs="Times New Roman"/>
              </w:rPr>
              <w:t>)</w:t>
            </w:r>
          </w:p>
        </w:tc>
        <w:tc>
          <w:tcPr>
            <w:tcW w:w="1567" w:type="dxa"/>
            <w:tcBorders>
              <w:bottom w:val="single" w:sz="4" w:space="0" w:color="auto"/>
            </w:tcBorders>
          </w:tcPr>
          <w:p w14:paraId="70EBE6F5" w14:textId="456A0220" w:rsidR="00520BF2" w:rsidRPr="006178B5" w:rsidRDefault="00520BF2" w:rsidP="007806F0">
            <w:pPr>
              <w:jc w:val="both"/>
              <w:rPr>
                <w:rFonts w:ascii="Times New Roman" w:hAnsi="Times New Roman" w:cs="Times New Roman"/>
              </w:rPr>
            </w:pPr>
            <w:r w:rsidRPr="006178B5">
              <w:rPr>
                <w:rFonts w:ascii="Times New Roman" w:hAnsi="Times New Roman" w:cs="Times New Roman"/>
              </w:rPr>
              <w:t>0.</w:t>
            </w:r>
            <w:r w:rsidR="00AA137A" w:rsidRPr="006178B5">
              <w:rPr>
                <w:rFonts w:ascii="Times New Roman" w:hAnsi="Times New Roman" w:cs="Times New Roman"/>
              </w:rPr>
              <w:t>09</w:t>
            </w:r>
            <w:r w:rsidR="00D062DD" w:rsidRPr="006178B5">
              <w:rPr>
                <w:rFonts w:ascii="Times New Roman" w:hAnsi="Times New Roman" w:cs="Times New Roman"/>
              </w:rPr>
              <w:t>2</w:t>
            </w:r>
          </w:p>
        </w:tc>
      </w:tr>
    </w:tbl>
    <w:p w14:paraId="2146BF9C" w14:textId="4DB26D1E" w:rsidR="00D85070" w:rsidRPr="006178B5" w:rsidRDefault="00A023A5" w:rsidP="007806F0">
      <w:pPr>
        <w:spacing w:line="240" w:lineRule="auto"/>
        <w:jc w:val="both"/>
        <w:rPr>
          <w:rFonts w:ascii="Times New Roman" w:hAnsi="Times New Roman" w:cs="Times New Roman"/>
        </w:rPr>
      </w:pPr>
      <w:r w:rsidRPr="006178B5">
        <w:rPr>
          <w:rFonts w:ascii="Times New Roman" w:hAnsi="Times New Roman" w:cs="Times New Roman"/>
        </w:rPr>
        <w:t>a.</w:t>
      </w:r>
      <w:r w:rsidRPr="006178B5">
        <w:rPr>
          <w:rFonts w:ascii="Times New Roman" w:hAnsi="Times New Roman" w:cs="Times New Roman"/>
        </w:rPr>
        <w:tab/>
        <w:t xml:space="preserve">In the MV-adjusted model with age as the </w:t>
      </w:r>
      <w:proofErr w:type="gramStart"/>
      <w:r w:rsidRPr="006178B5">
        <w:rPr>
          <w:rFonts w:ascii="Times New Roman" w:hAnsi="Times New Roman" w:cs="Times New Roman"/>
        </w:rPr>
        <w:t>time-scale</w:t>
      </w:r>
      <w:proofErr w:type="gramEnd"/>
      <w:r w:rsidRPr="006178B5">
        <w:rPr>
          <w:rFonts w:ascii="Times New Roman" w:hAnsi="Times New Roman" w:cs="Times New Roman"/>
        </w:rPr>
        <w:t xml:space="preserve">, we adjusted for sex, race (categorical), education years, marital status (categorical), size of place (categorical), average </w:t>
      </w:r>
      <w:r w:rsidR="00E5106F" w:rsidRPr="006178B5">
        <w:rPr>
          <w:rFonts w:ascii="Times New Roman" w:hAnsi="Times New Roman" w:cs="Times New Roman"/>
        </w:rPr>
        <w:t>cigarettes per day, Standard Metropolitan Statistical Area (categorical), and residence in urban region.</w:t>
      </w:r>
    </w:p>
    <w:p w14:paraId="11367B6C" w14:textId="4D10BFB9" w:rsidR="00E5106F" w:rsidRPr="006178B5" w:rsidRDefault="00E5106F" w:rsidP="00E5106F">
      <w:pPr>
        <w:spacing w:line="240" w:lineRule="auto"/>
        <w:jc w:val="both"/>
        <w:rPr>
          <w:rFonts w:ascii="Times New Roman" w:hAnsi="Times New Roman" w:cs="Times New Roman"/>
        </w:rPr>
      </w:pPr>
      <w:r w:rsidRPr="006178B5">
        <w:rPr>
          <w:rFonts w:ascii="Times New Roman" w:hAnsi="Times New Roman" w:cs="Times New Roman"/>
        </w:rPr>
        <w:t>b.</w:t>
      </w:r>
      <w:r w:rsidRPr="006178B5">
        <w:rPr>
          <w:rFonts w:ascii="Times New Roman" w:hAnsi="Times New Roman" w:cs="Times New Roman"/>
        </w:rPr>
        <w:tab/>
        <w:t xml:space="preserve">In the MV-adjusted model with time since entry as the </w:t>
      </w:r>
      <w:proofErr w:type="gramStart"/>
      <w:r w:rsidRPr="006178B5">
        <w:rPr>
          <w:rFonts w:ascii="Times New Roman" w:hAnsi="Times New Roman" w:cs="Times New Roman"/>
        </w:rPr>
        <w:t>time-scale</w:t>
      </w:r>
      <w:proofErr w:type="gramEnd"/>
      <w:r w:rsidRPr="006178B5">
        <w:rPr>
          <w:rFonts w:ascii="Times New Roman" w:hAnsi="Times New Roman" w:cs="Times New Roman"/>
        </w:rPr>
        <w:t xml:space="preserve">, in addition to the covariates in a., we also adjusted for hypertension at baseline, RBC, diagnosed </w:t>
      </w:r>
      <w:commentRangeStart w:id="163"/>
      <w:r w:rsidRPr="006178B5">
        <w:rPr>
          <w:rFonts w:ascii="Times New Roman" w:hAnsi="Times New Roman" w:cs="Times New Roman"/>
          <w:highlight w:val="yellow"/>
        </w:rPr>
        <w:t>MI</w:t>
      </w:r>
      <w:r w:rsidRPr="006178B5">
        <w:rPr>
          <w:rFonts w:ascii="Times New Roman" w:hAnsi="Times New Roman" w:cs="Times New Roman"/>
        </w:rPr>
        <w:t xml:space="preserve">, </w:t>
      </w:r>
      <w:commentRangeEnd w:id="163"/>
      <w:r w:rsidRPr="006178B5">
        <w:rPr>
          <w:rStyle w:val="CommentReference"/>
          <w:sz w:val="22"/>
          <w:szCs w:val="22"/>
        </w:rPr>
        <w:commentReference w:id="163"/>
      </w:r>
      <w:r w:rsidRPr="006178B5">
        <w:rPr>
          <w:rFonts w:ascii="Times New Roman" w:hAnsi="Times New Roman" w:cs="Times New Roman"/>
        </w:rPr>
        <w:t xml:space="preserve">and diabetes. </w:t>
      </w:r>
    </w:p>
    <w:p w14:paraId="5110EBE4" w14:textId="77777777" w:rsidR="00E5106F" w:rsidRPr="006178B5" w:rsidRDefault="00E5106F" w:rsidP="007806F0">
      <w:pPr>
        <w:spacing w:line="240" w:lineRule="auto"/>
        <w:jc w:val="both"/>
        <w:rPr>
          <w:rFonts w:ascii="Times New Roman" w:hAnsi="Times New Roman" w:cs="Times New Roman"/>
        </w:rPr>
      </w:pPr>
    </w:p>
    <w:p w14:paraId="582AC8E1" w14:textId="1EA6C6C9" w:rsidR="00207C1E" w:rsidRPr="006178B5" w:rsidRDefault="00207C1E" w:rsidP="007806F0">
      <w:pPr>
        <w:spacing w:line="240" w:lineRule="auto"/>
        <w:jc w:val="both"/>
        <w:rPr>
          <w:rFonts w:ascii="Times New Roman" w:hAnsi="Times New Roman" w:cs="Times New Roman"/>
        </w:rPr>
      </w:pPr>
      <w:r w:rsidRPr="006178B5">
        <w:rPr>
          <w:rFonts w:ascii="Times New Roman" w:hAnsi="Times New Roman" w:cs="Times New Roman"/>
        </w:rPr>
        <w:t xml:space="preserve">With the findings from the </w:t>
      </w:r>
      <w:del w:id="164" w:author="Jueyi Liu" w:date="2022-05-03T15:30:00Z">
        <w:r w:rsidRPr="006178B5" w:rsidDel="006028DF">
          <w:rPr>
            <w:rFonts w:ascii="Times New Roman" w:hAnsi="Times New Roman" w:cs="Times New Roman"/>
          </w:rPr>
          <w:delText xml:space="preserve">main </w:delText>
        </w:r>
      </w:del>
      <w:ins w:id="165" w:author="Jueyi Liu" w:date="2022-05-03T15:30:00Z">
        <w:r w:rsidR="006028DF">
          <w:rPr>
            <w:rFonts w:ascii="Times New Roman" w:hAnsi="Times New Roman" w:cs="Times New Roman"/>
          </w:rPr>
          <w:t>primary</w:t>
        </w:r>
        <w:r w:rsidR="006028DF" w:rsidRPr="006178B5">
          <w:rPr>
            <w:rFonts w:ascii="Times New Roman" w:hAnsi="Times New Roman" w:cs="Times New Roman"/>
          </w:rPr>
          <w:t xml:space="preserve"> </w:t>
        </w:r>
      </w:ins>
      <w:r w:rsidRPr="006178B5">
        <w:rPr>
          <w:rFonts w:ascii="Times New Roman" w:hAnsi="Times New Roman" w:cs="Times New Roman"/>
        </w:rPr>
        <w:t>analysis, we explore the potential modification of sex. First, we compared the estimated HRs comparing &gt;2 drinks per week to 0 drinks per week across males and females. The HR</w:t>
      </w:r>
      <w:del w:id="166" w:author="Jueyi Liu" w:date="2022-05-03T15:32:00Z">
        <w:r w:rsidRPr="006178B5" w:rsidDel="003F58A3">
          <w:rPr>
            <w:rFonts w:ascii="Times New Roman" w:hAnsi="Times New Roman" w:cs="Times New Roman"/>
          </w:rPr>
          <w:delText>’</w:delText>
        </w:r>
      </w:del>
      <w:r w:rsidRPr="006178B5">
        <w:rPr>
          <w:rFonts w:ascii="Times New Roman" w:hAnsi="Times New Roman" w:cs="Times New Roman"/>
        </w:rPr>
        <w:t xml:space="preserve">s estimated in the females are greater than in the males in all the models, indicating </w:t>
      </w:r>
      <w:ins w:id="167" w:author="Jueyi Liu" w:date="2022-05-03T15:34:00Z">
        <w:r w:rsidR="00A045F8">
          <w:rPr>
            <w:rFonts w:ascii="Times New Roman" w:hAnsi="Times New Roman" w:cs="Times New Roman"/>
          </w:rPr>
          <w:t>that</w:t>
        </w:r>
      </w:ins>
      <w:del w:id="168" w:author="Jueyi Liu" w:date="2022-05-03T15:34:00Z">
        <w:r w:rsidRPr="006178B5" w:rsidDel="00A045F8">
          <w:rPr>
            <w:rFonts w:ascii="Times New Roman" w:hAnsi="Times New Roman" w:cs="Times New Roman"/>
          </w:rPr>
          <w:delText>the</w:delText>
        </w:r>
      </w:del>
      <w:r w:rsidRPr="006178B5">
        <w:rPr>
          <w:rFonts w:ascii="Times New Roman" w:hAnsi="Times New Roman" w:cs="Times New Roman"/>
        </w:rPr>
        <w:t xml:space="preserve"> alcohol consumption’s harmful effects are more pronounced in the females than in the males. However, the differences are not </w:t>
      </w:r>
      <w:del w:id="169" w:author="Jueyi Liu" w:date="2022-05-03T15:36:00Z">
        <w:r w:rsidRPr="006178B5" w:rsidDel="000951A0">
          <w:rPr>
            <w:rFonts w:ascii="Times New Roman" w:hAnsi="Times New Roman" w:cs="Times New Roman"/>
          </w:rPr>
          <w:delText xml:space="preserve">of </w:delText>
        </w:r>
      </w:del>
      <w:r w:rsidRPr="006178B5">
        <w:rPr>
          <w:rFonts w:ascii="Times New Roman" w:hAnsi="Times New Roman" w:cs="Times New Roman"/>
        </w:rPr>
        <w:t>statistical</w:t>
      </w:r>
      <w:ins w:id="170" w:author="Jueyi Liu" w:date="2022-05-03T15:36:00Z">
        <w:r w:rsidR="000951A0">
          <w:rPr>
            <w:rFonts w:ascii="Times New Roman" w:hAnsi="Times New Roman" w:cs="Times New Roman"/>
          </w:rPr>
          <w:t>ly</w:t>
        </w:r>
      </w:ins>
      <w:r w:rsidRPr="006178B5">
        <w:rPr>
          <w:rFonts w:ascii="Times New Roman" w:hAnsi="Times New Roman" w:cs="Times New Roman"/>
        </w:rPr>
        <w:t xml:space="preserve"> significan</w:t>
      </w:r>
      <w:ins w:id="171" w:author="Jueyi Liu" w:date="2022-05-03T15:36:00Z">
        <w:r w:rsidR="000951A0">
          <w:rPr>
            <w:rFonts w:ascii="Times New Roman" w:hAnsi="Times New Roman" w:cs="Times New Roman"/>
          </w:rPr>
          <w:t>t</w:t>
        </w:r>
      </w:ins>
      <w:del w:id="172" w:author="Jueyi Liu" w:date="2022-05-03T15:36:00Z">
        <w:r w:rsidRPr="006178B5" w:rsidDel="000951A0">
          <w:rPr>
            <w:rFonts w:ascii="Times New Roman" w:hAnsi="Times New Roman" w:cs="Times New Roman"/>
          </w:rPr>
          <w:delText>ce</w:delText>
        </w:r>
      </w:del>
      <w:r w:rsidRPr="006178B5">
        <w:rPr>
          <w:rFonts w:ascii="Times New Roman" w:hAnsi="Times New Roman" w:cs="Times New Roman"/>
        </w:rPr>
        <w:t xml:space="preserve"> across all the six models. Then we treated </w:t>
      </w:r>
      <w:del w:id="173" w:author="Jueyi Liu" w:date="2022-05-03T15:34:00Z">
        <w:r w:rsidRPr="006178B5" w:rsidDel="00A045F8">
          <w:rPr>
            <w:rFonts w:ascii="Times New Roman" w:hAnsi="Times New Roman" w:cs="Times New Roman"/>
          </w:rPr>
          <w:delText xml:space="preserve">the </w:delText>
        </w:r>
      </w:del>
      <w:r w:rsidRPr="006178B5">
        <w:rPr>
          <w:rFonts w:ascii="Times New Roman" w:hAnsi="Times New Roman" w:cs="Times New Roman"/>
        </w:rPr>
        <w:t xml:space="preserve">alcohol consumption as a continuous variable. All the six models yield similar results for males and females, </w:t>
      </w:r>
      <w:del w:id="174" w:author="Jueyi Liu" w:date="2022-05-03T15:35:00Z">
        <w:r w:rsidRPr="006178B5" w:rsidDel="00A045F8">
          <w:rPr>
            <w:rFonts w:ascii="Times New Roman" w:hAnsi="Times New Roman" w:cs="Times New Roman"/>
          </w:rPr>
          <w:delText xml:space="preserve">both </w:delText>
        </w:r>
      </w:del>
      <w:ins w:id="175" w:author="Jueyi Liu" w:date="2022-05-03T15:35:00Z">
        <w:r w:rsidR="00A045F8">
          <w:rPr>
            <w:rFonts w:ascii="Times New Roman" w:hAnsi="Times New Roman" w:cs="Times New Roman"/>
          </w:rPr>
          <w:t>which</w:t>
        </w:r>
        <w:r w:rsidR="00A045F8" w:rsidRPr="006178B5">
          <w:rPr>
            <w:rFonts w:ascii="Times New Roman" w:hAnsi="Times New Roman" w:cs="Times New Roman"/>
          </w:rPr>
          <w:t xml:space="preserve"> </w:t>
        </w:r>
      </w:ins>
      <w:r w:rsidRPr="006178B5">
        <w:rPr>
          <w:rFonts w:ascii="Times New Roman" w:hAnsi="Times New Roman" w:cs="Times New Roman"/>
        </w:rPr>
        <w:t>are very close to the estimates in the overall sample analysis</w:t>
      </w:r>
      <w:ins w:id="176" w:author="Jueyi Liu" w:date="2022-05-03T15:33:00Z">
        <w:r w:rsidR="00A045F8">
          <w:rPr>
            <w:rFonts w:ascii="Times New Roman" w:hAnsi="Times New Roman" w:cs="Times New Roman"/>
          </w:rPr>
          <w:t xml:space="preserve"> in Table 2</w:t>
        </w:r>
      </w:ins>
      <w:r w:rsidRPr="006178B5">
        <w:rPr>
          <w:rFonts w:ascii="Times New Roman" w:hAnsi="Times New Roman" w:cs="Times New Roman"/>
        </w:rPr>
        <w:t>. The differences are of no statistical significance. Overall, no matter focusing on categorical or continuous alcohol consumption, we detected no statistically significant effect modification by sex.</w:t>
      </w:r>
    </w:p>
    <w:p w14:paraId="4E6BCEE5" w14:textId="77777777" w:rsidR="001023A6" w:rsidRPr="006178B5" w:rsidRDefault="001023A6" w:rsidP="007806F0">
      <w:pPr>
        <w:spacing w:line="240" w:lineRule="auto"/>
        <w:jc w:val="both"/>
        <w:rPr>
          <w:rFonts w:ascii="Times New Roman" w:hAnsi="Times New Roman" w:cs="Times New Roman"/>
        </w:rPr>
      </w:pPr>
    </w:p>
    <w:p w14:paraId="058A6AC3" w14:textId="1ECC7527" w:rsidR="00A952BD" w:rsidRPr="006178B5" w:rsidRDefault="00911368" w:rsidP="007806F0">
      <w:pPr>
        <w:spacing w:line="240" w:lineRule="auto"/>
        <w:jc w:val="both"/>
        <w:rPr>
          <w:rFonts w:ascii="Times New Roman" w:hAnsi="Times New Roman" w:cs="Times New Roman"/>
        </w:rPr>
      </w:pPr>
      <w:r w:rsidRPr="006178B5">
        <w:rPr>
          <w:rFonts w:ascii="Times New Roman" w:hAnsi="Times New Roman" w:cs="Times New Roman" w:hint="eastAsia"/>
        </w:rPr>
        <w:t>Table</w:t>
      </w:r>
      <w:r w:rsidRPr="006178B5">
        <w:rPr>
          <w:rFonts w:ascii="Times New Roman" w:hAnsi="Times New Roman" w:cs="Times New Roman"/>
        </w:rPr>
        <w:t xml:space="preserve"> 3. Associations between alcohol intake and hazard of death from cancer in males and females from NHANES II </w:t>
      </w:r>
      <w:r w:rsidRPr="006178B5">
        <w:rPr>
          <w:rFonts w:ascii="Times New Roman" w:eastAsia="SimSun" w:hAnsi="Times New Roman" w:cs="Times New Roman"/>
          <w:color w:val="000000"/>
          <w:highlight w:val="yellow"/>
          <w:lang w:bidi="ar"/>
        </w:rPr>
        <w:t>(N=</w:t>
      </w:r>
      <w:r w:rsidR="009E72F8" w:rsidRPr="006178B5">
        <w:rPr>
          <w:rFonts w:ascii="Times New Roman" w:eastAsia="SimSun" w:hAnsi="Times New Roman" w:cs="Times New Roman"/>
          <w:color w:val="000000"/>
          <w:highlight w:val="yellow"/>
          <w:lang w:bidi="ar"/>
        </w:rPr>
        <w:t>9190</w:t>
      </w:r>
      <w:r w:rsidRPr="006178B5">
        <w:rPr>
          <w:rFonts w:ascii="Times New Roman" w:eastAsia="SimSun" w:hAnsi="Times New Roman" w:cs="Times New Roman" w:hint="eastAsia"/>
          <w:color w:val="000000"/>
          <w:highlight w:val="yellow"/>
          <w:lang w:bidi="ar"/>
        </w:rPr>
        <w:t>)</w:t>
      </w:r>
      <w:r w:rsidRPr="006178B5">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6178B5" w14:paraId="24ECB025" w14:textId="77777777" w:rsidTr="001023A6">
        <w:tc>
          <w:tcPr>
            <w:tcW w:w="1209" w:type="dxa"/>
          </w:tcPr>
          <w:p w14:paraId="6DF6FC98" w14:textId="77777777" w:rsidR="001023A6" w:rsidRPr="006178B5" w:rsidRDefault="001023A6" w:rsidP="007806F0">
            <w:pPr>
              <w:jc w:val="both"/>
              <w:rPr>
                <w:rFonts w:ascii="Times New Roman" w:hAnsi="Times New Roman" w:cs="Times New Roman"/>
              </w:rPr>
            </w:pPr>
          </w:p>
        </w:tc>
        <w:tc>
          <w:tcPr>
            <w:tcW w:w="4793" w:type="dxa"/>
            <w:gridSpan w:val="2"/>
          </w:tcPr>
          <w:p w14:paraId="7528FB65" w14:textId="45DB30F2" w:rsidR="001023A6" w:rsidRPr="006178B5" w:rsidRDefault="001023A6" w:rsidP="007806F0">
            <w:pPr>
              <w:jc w:val="both"/>
              <w:rPr>
                <w:rFonts w:ascii="Times New Roman" w:hAnsi="Times New Roman" w:cs="Times New Roman"/>
              </w:rPr>
            </w:pPr>
            <w:r w:rsidRPr="006178B5">
              <w:rPr>
                <w:rFonts w:ascii="Times New Roman" w:hAnsi="Times New Roman" w:cs="Times New Roman"/>
              </w:rPr>
              <w:t>&gt;2/week vs 0/week</w:t>
            </w:r>
          </w:p>
        </w:tc>
        <w:tc>
          <w:tcPr>
            <w:tcW w:w="4793" w:type="dxa"/>
            <w:gridSpan w:val="2"/>
          </w:tcPr>
          <w:p w14:paraId="404151D2"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Continuous</w:t>
            </w:r>
          </w:p>
        </w:tc>
      </w:tr>
      <w:tr w:rsidR="001023A6" w:rsidRPr="006178B5" w14:paraId="346E40A7" w14:textId="77777777" w:rsidTr="003E645B">
        <w:tc>
          <w:tcPr>
            <w:tcW w:w="10795" w:type="dxa"/>
            <w:gridSpan w:val="5"/>
          </w:tcPr>
          <w:p w14:paraId="272E4087"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First approach, defining the exposure as alcohol intake age 21-entry, time scale as age</w:t>
            </w:r>
          </w:p>
        </w:tc>
      </w:tr>
      <w:tr w:rsidR="001023A6" w:rsidRPr="006178B5" w14:paraId="657A5DD7" w14:textId="77777777" w:rsidTr="003E645B">
        <w:tc>
          <w:tcPr>
            <w:tcW w:w="10795" w:type="dxa"/>
            <w:gridSpan w:val="5"/>
          </w:tcPr>
          <w:p w14:paraId="04B316B2"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Adding interaction term</w:t>
            </w:r>
          </w:p>
        </w:tc>
      </w:tr>
      <w:tr w:rsidR="001023A6" w:rsidRPr="006178B5" w14:paraId="19C84EAB" w14:textId="77777777" w:rsidTr="001023A6">
        <w:tc>
          <w:tcPr>
            <w:tcW w:w="1209" w:type="dxa"/>
          </w:tcPr>
          <w:p w14:paraId="226EDD45" w14:textId="0B198A16" w:rsidR="001023A6" w:rsidRPr="006178B5" w:rsidRDefault="001023A6" w:rsidP="007806F0">
            <w:pPr>
              <w:jc w:val="both"/>
              <w:rPr>
                <w:rFonts w:ascii="Times New Roman" w:hAnsi="Times New Roman" w:cs="Times New Roman"/>
              </w:rPr>
            </w:pPr>
          </w:p>
        </w:tc>
        <w:tc>
          <w:tcPr>
            <w:tcW w:w="2396" w:type="dxa"/>
          </w:tcPr>
          <w:p w14:paraId="122B6394"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5118489D" w14:textId="4E8A1DF1" w:rsidR="001023A6" w:rsidRPr="006178B5" w:rsidRDefault="001023A6" w:rsidP="007806F0">
            <w:pPr>
              <w:jc w:val="both"/>
              <w:rPr>
                <w:rFonts w:ascii="Times New Roman" w:hAnsi="Times New Roman" w:cs="Times New Roman"/>
                <w:vertAlign w:val="subscript"/>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2BA680B5"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2DA47925"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A07A02" w:rsidRPr="006178B5" w14:paraId="080A6A70" w14:textId="77777777" w:rsidTr="001023A6">
        <w:tc>
          <w:tcPr>
            <w:tcW w:w="1209" w:type="dxa"/>
          </w:tcPr>
          <w:p w14:paraId="347EC1E0" w14:textId="77777777" w:rsidR="00A07A02" w:rsidRPr="006178B5" w:rsidRDefault="00A07A02"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7DE07A59" w14:textId="4F8401C6" w:rsidR="00A07A02" w:rsidRPr="006178B5" w:rsidRDefault="00A07A02" w:rsidP="007806F0">
            <w:pPr>
              <w:jc w:val="both"/>
              <w:rPr>
                <w:rFonts w:ascii="Times New Roman" w:hAnsi="Times New Roman" w:cs="Times New Roman"/>
              </w:rPr>
            </w:pPr>
            <w:r w:rsidRPr="006178B5">
              <w:rPr>
                <w:rFonts w:ascii="Times New Roman" w:hAnsi="Times New Roman" w:cs="Times New Roman"/>
              </w:rPr>
              <w:t>1.0</w:t>
            </w:r>
            <w:r w:rsidR="002E5F70" w:rsidRPr="006178B5">
              <w:rPr>
                <w:rFonts w:ascii="Times New Roman" w:hAnsi="Times New Roman" w:cs="Times New Roman"/>
              </w:rPr>
              <w:t>6</w:t>
            </w:r>
            <w:r w:rsidRPr="006178B5">
              <w:rPr>
                <w:rFonts w:ascii="Times New Roman" w:hAnsi="Times New Roman" w:cs="Times New Roman"/>
              </w:rPr>
              <w:t xml:space="preserve"> (0.8</w:t>
            </w:r>
            <w:r w:rsidR="002E5F70" w:rsidRPr="006178B5">
              <w:rPr>
                <w:rFonts w:ascii="Times New Roman" w:hAnsi="Times New Roman" w:cs="Times New Roman"/>
              </w:rPr>
              <w:t>2</w:t>
            </w:r>
            <w:r w:rsidRPr="006178B5">
              <w:rPr>
                <w:rFonts w:ascii="Times New Roman" w:hAnsi="Times New Roman" w:cs="Times New Roman"/>
              </w:rPr>
              <w:t>, 1.36)</w:t>
            </w:r>
          </w:p>
        </w:tc>
        <w:tc>
          <w:tcPr>
            <w:tcW w:w="2397" w:type="dxa"/>
          </w:tcPr>
          <w:p w14:paraId="72D6955B" w14:textId="09BB087E" w:rsidR="00A07A02" w:rsidRPr="006178B5" w:rsidRDefault="00A07A02" w:rsidP="007806F0">
            <w:pPr>
              <w:pStyle w:val="HTMLPreformatted"/>
              <w:shd w:val="clear" w:color="auto" w:fill="FFFFFF"/>
              <w:jc w:val="both"/>
              <w:rPr>
                <w:rFonts w:ascii="Times New Roman" w:hAnsi="Times New Roman" w:cs="Times New Roman"/>
                <w:color w:val="000000"/>
                <w:sz w:val="22"/>
                <w:szCs w:val="22"/>
              </w:rPr>
            </w:pPr>
            <w:r w:rsidRPr="006178B5">
              <w:rPr>
                <w:rFonts w:ascii="Times New Roman" w:hAnsi="Times New Roman" w:cs="Times New Roman"/>
                <w:color w:val="000000"/>
                <w:sz w:val="22"/>
                <w:szCs w:val="22"/>
              </w:rPr>
              <w:t>0.0</w:t>
            </w:r>
            <w:r w:rsidR="002E5F70" w:rsidRPr="006178B5">
              <w:rPr>
                <w:rFonts w:ascii="Times New Roman" w:hAnsi="Times New Roman" w:cs="Times New Roman"/>
                <w:color w:val="000000"/>
                <w:sz w:val="22"/>
                <w:szCs w:val="22"/>
              </w:rPr>
              <w:t>53</w:t>
            </w:r>
          </w:p>
        </w:tc>
        <w:tc>
          <w:tcPr>
            <w:tcW w:w="2396" w:type="dxa"/>
          </w:tcPr>
          <w:p w14:paraId="2D2CC709" w14:textId="0A6347C2" w:rsidR="00A07A02" w:rsidRPr="006178B5" w:rsidRDefault="00A07A02" w:rsidP="007806F0">
            <w:pPr>
              <w:jc w:val="both"/>
              <w:rPr>
                <w:rFonts w:ascii="Times New Roman" w:hAnsi="Times New Roman" w:cs="Times New Roman"/>
              </w:rPr>
            </w:pPr>
            <w:r w:rsidRPr="006178B5">
              <w:rPr>
                <w:rFonts w:ascii="Times New Roman" w:hAnsi="Times New Roman" w:cs="Times New Roman"/>
              </w:rPr>
              <w:t>1.02 (1.01, 1.04)</w:t>
            </w:r>
          </w:p>
        </w:tc>
        <w:tc>
          <w:tcPr>
            <w:tcW w:w="2397" w:type="dxa"/>
          </w:tcPr>
          <w:p w14:paraId="29DC6B3A" w14:textId="21B48AF2" w:rsidR="00A07A02" w:rsidRPr="006178B5" w:rsidRDefault="00A07A02" w:rsidP="007806F0">
            <w:pPr>
              <w:jc w:val="both"/>
              <w:rPr>
                <w:rFonts w:ascii="Times New Roman" w:hAnsi="Times New Roman" w:cs="Times New Roman"/>
              </w:rPr>
            </w:pPr>
            <w:r w:rsidRPr="006178B5">
              <w:rPr>
                <w:rFonts w:ascii="Times New Roman" w:hAnsi="Times New Roman" w:cs="Times New Roman"/>
              </w:rPr>
              <w:t>0.71</w:t>
            </w:r>
            <w:r w:rsidR="00A06482" w:rsidRPr="006178B5">
              <w:rPr>
                <w:rFonts w:ascii="Times New Roman" w:hAnsi="Times New Roman" w:cs="Times New Roman"/>
              </w:rPr>
              <w:t>2</w:t>
            </w:r>
          </w:p>
        </w:tc>
      </w:tr>
      <w:tr w:rsidR="00A07A02" w:rsidRPr="006178B5" w14:paraId="7DFA3912" w14:textId="77777777" w:rsidTr="001023A6">
        <w:tc>
          <w:tcPr>
            <w:tcW w:w="1209" w:type="dxa"/>
          </w:tcPr>
          <w:p w14:paraId="12A2006A" w14:textId="77777777" w:rsidR="00A07A02" w:rsidRPr="006178B5" w:rsidRDefault="00A07A02"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6BF69F0C" w14:textId="6880E4F6" w:rsidR="00A07A02" w:rsidRPr="006178B5" w:rsidRDefault="00A07A02" w:rsidP="007806F0">
            <w:pPr>
              <w:jc w:val="both"/>
              <w:rPr>
                <w:rFonts w:ascii="Times New Roman" w:hAnsi="Times New Roman" w:cs="Times New Roman"/>
              </w:rPr>
            </w:pPr>
            <w:r w:rsidRPr="006178B5">
              <w:rPr>
                <w:rFonts w:ascii="Times New Roman" w:hAnsi="Times New Roman" w:cs="Times New Roman"/>
              </w:rPr>
              <w:t>0.6</w:t>
            </w:r>
            <w:r w:rsidR="002E5F70" w:rsidRPr="006178B5">
              <w:rPr>
                <w:rFonts w:ascii="Times New Roman" w:hAnsi="Times New Roman" w:cs="Times New Roman"/>
              </w:rPr>
              <w:t>9</w:t>
            </w:r>
            <w:r w:rsidRPr="006178B5">
              <w:rPr>
                <w:rFonts w:ascii="Times New Roman" w:hAnsi="Times New Roman" w:cs="Times New Roman"/>
              </w:rPr>
              <w:t xml:space="preserve"> (0.3</w:t>
            </w:r>
            <w:r w:rsidR="002E5F70" w:rsidRPr="006178B5">
              <w:rPr>
                <w:rFonts w:ascii="Times New Roman" w:hAnsi="Times New Roman" w:cs="Times New Roman"/>
              </w:rPr>
              <w:t>8</w:t>
            </w:r>
            <w:r w:rsidRPr="006178B5">
              <w:rPr>
                <w:rFonts w:ascii="Times New Roman" w:hAnsi="Times New Roman" w:cs="Times New Roman"/>
              </w:rPr>
              <w:t>, 1.2</w:t>
            </w:r>
            <w:r w:rsidR="002E5F70" w:rsidRPr="006178B5">
              <w:rPr>
                <w:rFonts w:ascii="Times New Roman" w:hAnsi="Times New Roman" w:cs="Times New Roman"/>
              </w:rPr>
              <w:t>7</w:t>
            </w:r>
            <w:r w:rsidRPr="006178B5">
              <w:rPr>
                <w:rFonts w:ascii="Times New Roman" w:hAnsi="Times New Roman" w:cs="Times New Roman"/>
              </w:rPr>
              <w:t>)</w:t>
            </w:r>
          </w:p>
        </w:tc>
        <w:tc>
          <w:tcPr>
            <w:tcW w:w="2397" w:type="dxa"/>
          </w:tcPr>
          <w:p w14:paraId="19776895" w14:textId="77777777" w:rsidR="00A07A02" w:rsidRPr="006178B5" w:rsidRDefault="00A07A02" w:rsidP="007806F0">
            <w:pPr>
              <w:jc w:val="both"/>
              <w:rPr>
                <w:rFonts w:ascii="Times New Roman" w:hAnsi="Times New Roman" w:cs="Times New Roman"/>
              </w:rPr>
            </w:pPr>
          </w:p>
        </w:tc>
        <w:tc>
          <w:tcPr>
            <w:tcW w:w="2396" w:type="dxa"/>
          </w:tcPr>
          <w:p w14:paraId="14F3D201" w14:textId="523851F2" w:rsidR="00A07A02" w:rsidRPr="006178B5" w:rsidRDefault="00A07A02" w:rsidP="007806F0">
            <w:pPr>
              <w:jc w:val="both"/>
              <w:rPr>
                <w:rFonts w:ascii="Times New Roman" w:hAnsi="Times New Roman" w:cs="Times New Roman"/>
              </w:rPr>
            </w:pPr>
            <w:r w:rsidRPr="006178B5">
              <w:rPr>
                <w:rFonts w:ascii="Times New Roman" w:hAnsi="Times New Roman" w:cs="Times New Roman"/>
              </w:rPr>
              <w:t>1.02 (0.97, 1.06)</w:t>
            </w:r>
          </w:p>
        </w:tc>
        <w:tc>
          <w:tcPr>
            <w:tcW w:w="2397" w:type="dxa"/>
          </w:tcPr>
          <w:p w14:paraId="68CC3AD7" w14:textId="77777777" w:rsidR="00A07A02" w:rsidRPr="006178B5" w:rsidRDefault="00A07A02" w:rsidP="007806F0">
            <w:pPr>
              <w:jc w:val="both"/>
              <w:rPr>
                <w:rFonts w:ascii="Times New Roman" w:hAnsi="Times New Roman" w:cs="Times New Roman"/>
              </w:rPr>
            </w:pPr>
          </w:p>
        </w:tc>
      </w:tr>
      <w:tr w:rsidR="001023A6" w:rsidRPr="006178B5" w14:paraId="70E3150C" w14:textId="77777777" w:rsidTr="003E645B">
        <w:tc>
          <w:tcPr>
            <w:tcW w:w="10795" w:type="dxa"/>
            <w:gridSpan w:val="5"/>
          </w:tcPr>
          <w:p w14:paraId="036C681F"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Stratified Cox</w:t>
            </w:r>
          </w:p>
        </w:tc>
      </w:tr>
      <w:tr w:rsidR="001023A6" w:rsidRPr="006178B5" w14:paraId="67686158" w14:textId="77777777" w:rsidTr="001023A6">
        <w:tc>
          <w:tcPr>
            <w:tcW w:w="1209" w:type="dxa"/>
          </w:tcPr>
          <w:p w14:paraId="52AB5882" w14:textId="2C59C64F" w:rsidR="001023A6" w:rsidRPr="006178B5" w:rsidRDefault="001023A6" w:rsidP="007806F0">
            <w:pPr>
              <w:jc w:val="both"/>
              <w:rPr>
                <w:rFonts w:ascii="Times New Roman" w:hAnsi="Times New Roman" w:cs="Times New Roman"/>
              </w:rPr>
            </w:pPr>
          </w:p>
        </w:tc>
        <w:tc>
          <w:tcPr>
            <w:tcW w:w="2396" w:type="dxa"/>
          </w:tcPr>
          <w:p w14:paraId="126F437A"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517C6767"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2C97AA38"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5169EAFA"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A07A02" w:rsidRPr="006178B5" w14:paraId="61DF68E4" w14:textId="77777777" w:rsidTr="001023A6">
        <w:tc>
          <w:tcPr>
            <w:tcW w:w="1209" w:type="dxa"/>
          </w:tcPr>
          <w:p w14:paraId="2A6B55B8" w14:textId="77777777" w:rsidR="00A07A02" w:rsidRPr="006178B5" w:rsidRDefault="00A07A02"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72C44B22" w14:textId="6CA25350" w:rsidR="00A07A02" w:rsidRPr="006178B5" w:rsidRDefault="00A07A02" w:rsidP="007806F0">
            <w:pPr>
              <w:jc w:val="both"/>
              <w:rPr>
                <w:rFonts w:ascii="Times New Roman" w:hAnsi="Times New Roman" w:cs="Times New Roman"/>
              </w:rPr>
            </w:pPr>
            <w:r w:rsidRPr="006178B5">
              <w:rPr>
                <w:rFonts w:ascii="Times New Roman" w:hAnsi="Times New Roman" w:cs="Times New Roman"/>
              </w:rPr>
              <w:t>1.52 (1.0</w:t>
            </w:r>
            <w:r w:rsidR="00A06482" w:rsidRPr="006178B5">
              <w:rPr>
                <w:rFonts w:ascii="Times New Roman" w:hAnsi="Times New Roman" w:cs="Times New Roman"/>
              </w:rPr>
              <w:t>6</w:t>
            </w:r>
            <w:r w:rsidRPr="006178B5">
              <w:rPr>
                <w:rFonts w:ascii="Times New Roman" w:hAnsi="Times New Roman" w:cs="Times New Roman"/>
              </w:rPr>
              <w:t>, 2.18)</w:t>
            </w:r>
          </w:p>
        </w:tc>
        <w:tc>
          <w:tcPr>
            <w:tcW w:w="2397" w:type="dxa"/>
          </w:tcPr>
          <w:p w14:paraId="6F8348A4" w14:textId="57ED20B8" w:rsidR="00A07A02" w:rsidRPr="006178B5" w:rsidRDefault="00A07A02" w:rsidP="007806F0">
            <w:pPr>
              <w:jc w:val="both"/>
              <w:rPr>
                <w:rFonts w:ascii="Times New Roman" w:hAnsi="Times New Roman" w:cs="Times New Roman"/>
              </w:rPr>
            </w:pPr>
            <w:r w:rsidRPr="006178B5">
              <w:rPr>
                <w:rFonts w:ascii="Times New Roman" w:hAnsi="Times New Roman" w:cs="Times New Roman"/>
              </w:rPr>
              <w:t>0.12</w:t>
            </w:r>
            <w:r w:rsidR="002E5F70" w:rsidRPr="006178B5">
              <w:rPr>
                <w:rFonts w:ascii="Times New Roman" w:hAnsi="Times New Roman" w:cs="Times New Roman"/>
              </w:rPr>
              <w:t>2</w:t>
            </w:r>
          </w:p>
        </w:tc>
        <w:tc>
          <w:tcPr>
            <w:tcW w:w="2396" w:type="dxa"/>
          </w:tcPr>
          <w:p w14:paraId="1A86ADFF" w14:textId="789153A8" w:rsidR="00A07A02" w:rsidRPr="006178B5" w:rsidRDefault="00A07A02" w:rsidP="007806F0">
            <w:pPr>
              <w:jc w:val="both"/>
              <w:rPr>
                <w:rFonts w:ascii="Times New Roman" w:hAnsi="Times New Roman" w:cs="Times New Roman"/>
              </w:rPr>
            </w:pPr>
            <w:r w:rsidRPr="006178B5">
              <w:rPr>
                <w:rFonts w:ascii="Times New Roman" w:hAnsi="Times New Roman" w:cs="Times New Roman"/>
              </w:rPr>
              <w:t>1.03 (0.</w:t>
            </w:r>
            <w:r w:rsidR="00151014" w:rsidRPr="006178B5">
              <w:rPr>
                <w:rFonts w:ascii="Times New Roman" w:hAnsi="Times New Roman" w:cs="Times New Roman"/>
              </w:rPr>
              <w:t>9</w:t>
            </w:r>
            <w:r w:rsidRPr="006178B5">
              <w:rPr>
                <w:rFonts w:ascii="Times New Roman" w:hAnsi="Times New Roman" w:cs="Times New Roman"/>
              </w:rPr>
              <w:t>9, 1.07)</w:t>
            </w:r>
          </w:p>
        </w:tc>
        <w:tc>
          <w:tcPr>
            <w:tcW w:w="2397" w:type="dxa"/>
          </w:tcPr>
          <w:p w14:paraId="3BCDD133" w14:textId="630AC5A6" w:rsidR="00A07A02" w:rsidRPr="006178B5" w:rsidRDefault="00A07A02" w:rsidP="007806F0">
            <w:pPr>
              <w:pStyle w:val="HTMLPreformatted"/>
              <w:shd w:val="clear" w:color="auto" w:fill="FFFFFF"/>
              <w:jc w:val="both"/>
              <w:rPr>
                <w:rFonts w:ascii="Times New Roman" w:hAnsi="Times New Roman" w:cs="Times New Roman"/>
                <w:color w:val="000000"/>
                <w:sz w:val="22"/>
                <w:szCs w:val="22"/>
              </w:rPr>
            </w:pPr>
            <w:r w:rsidRPr="006178B5">
              <w:rPr>
                <w:rFonts w:ascii="Times New Roman" w:hAnsi="Times New Roman" w:cs="Times New Roman"/>
                <w:color w:val="000000"/>
                <w:sz w:val="22"/>
                <w:szCs w:val="22"/>
              </w:rPr>
              <w:t>0.8</w:t>
            </w:r>
            <w:r w:rsidR="00A06482" w:rsidRPr="006178B5">
              <w:rPr>
                <w:rFonts w:ascii="Times New Roman" w:hAnsi="Times New Roman" w:cs="Times New Roman"/>
                <w:color w:val="000000"/>
                <w:sz w:val="22"/>
                <w:szCs w:val="22"/>
              </w:rPr>
              <w:t>68</w:t>
            </w:r>
          </w:p>
        </w:tc>
      </w:tr>
      <w:tr w:rsidR="00A07A02" w:rsidRPr="006178B5" w14:paraId="140A1F68" w14:textId="77777777" w:rsidTr="001023A6">
        <w:tc>
          <w:tcPr>
            <w:tcW w:w="1209" w:type="dxa"/>
          </w:tcPr>
          <w:p w14:paraId="52C7EB16" w14:textId="77777777" w:rsidR="00A07A02" w:rsidRPr="006178B5" w:rsidRDefault="00A07A02"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5A929949" w14:textId="7A45F495" w:rsidR="00A07A02" w:rsidRPr="006178B5" w:rsidRDefault="00A07A02" w:rsidP="007806F0">
            <w:pPr>
              <w:jc w:val="both"/>
              <w:rPr>
                <w:rFonts w:ascii="Times New Roman" w:hAnsi="Times New Roman" w:cs="Times New Roman"/>
              </w:rPr>
            </w:pPr>
            <w:r w:rsidRPr="006178B5">
              <w:rPr>
                <w:rFonts w:ascii="Times New Roman" w:hAnsi="Times New Roman" w:cs="Times New Roman"/>
              </w:rPr>
              <w:t>1.08 (0.84, 1.40)</w:t>
            </w:r>
          </w:p>
        </w:tc>
        <w:tc>
          <w:tcPr>
            <w:tcW w:w="2397" w:type="dxa"/>
          </w:tcPr>
          <w:p w14:paraId="450F6DBF" w14:textId="77777777" w:rsidR="00A07A02" w:rsidRPr="006178B5" w:rsidRDefault="00A07A02" w:rsidP="007806F0">
            <w:pPr>
              <w:jc w:val="both"/>
              <w:rPr>
                <w:rFonts w:ascii="Times New Roman" w:hAnsi="Times New Roman" w:cs="Times New Roman"/>
              </w:rPr>
            </w:pPr>
          </w:p>
        </w:tc>
        <w:tc>
          <w:tcPr>
            <w:tcW w:w="2396" w:type="dxa"/>
          </w:tcPr>
          <w:p w14:paraId="7BF20543" w14:textId="611C904A" w:rsidR="00A07A02" w:rsidRPr="006178B5" w:rsidRDefault="00A07A02" w:rsidP="007806F0">
            <w:pPr>
              <w:jc w:val="both"/>
              <w:rPr>
                <w:rFonts w:ascii="Times New Roman" w:hAnsi="Times New Roman" w:cs="Times New Roman"/>
              </w:rPr>
            </w:pPr>
            <w:r w:rsidRPr="006178B5">
              <w:rPr>
                <w:rFonts w:ascii="Times New Roman" w:hAnsi="Times New Roman" w:cs="Times New Roman"/>
              </w:rPr>
              <w:t>1.02 (1.01, 1.04)</w:t>
            </w:r>
          </w:p>
        </w:tc>
        <w:tc>
          <w:tcPr>
            <w:tcW w:w="2397" w:type="dxa"/>
          </w:tcPr>
          <w:p w14:paraId="0EC0C31E" w14:textId="77777777" w:rsidR="00A07A02" w:rsidRPr="006178B5" w:rsidRDefault="00A07A02" w:rsidP="007806F0">
            <w:pPr>
              <w:jc w:val="both"/>
              <w:rPr>
                <w:rFonts w:ascii="Times New Roman" w:hAnsi="Times New Roman" w:cs="Times New Roman"/>
              </w:rPr>
            </w:pPr>
          </w:p>
        </w:tc>
      </w:tr>
      <w:tr w:rsidR="00601990" w:rsidRPr="006178B5" w14:paraId="637F859E" w14:textId="77777777" w:rsidTr="00A52363">
        <w:tc>
          <w:tcPr>
            <w:tcW w:w="10795" w:type="dxa"/>
            <w:gridSpan w:val="5"/>
          </w:tcPr>
          <w:p w14:paraId="402195E0" w14:textId="77777777" w:rsidR="00601990" w:rsidRPr="006178B5" w:rsidRDefault="00601990" w:rsidP="007806F0">
            <w:pPr>
              <w:jc w:val="both"/>
              <w:rPr>
                <w:rFonts w:ascii="Times New Roman" w:hAnsi="Times New Roman" w:cs="Times New Roman"/>
              </w:rPr>
            </w:pPr>
            <w:r w:rsidRPr="006178B5">
              <w:rPr>
                <w:rFonts w:ascii="Times New Roman" w:hAnsi="Times New Roman" w:cs="Times New Roman"/>
              </w:rPr>
              <w:t>Subgroup analysis</w:t>
            </w:r>
          </w:p>
        </w:tc>
      </w:tr>
      <w:tr w:rsidR="00BA3324" w:rsidRPr="006178B5" w14:paraId="199671BF" w14:textId="77777777" w:rsidTr="00B158F7">
        <w:tc>
          <w:tcPr>
            <w:tcW w:w="1209" w:type="dxa"/>
          </w:tcPr>
          <w:p w14:paraId="3A942F44" w14:textId="77777777" w:rsidR="00BA3324" w:rsidRPr="006178B5" w:rsidRDefault="00BA3324" w:rsidP="007806F0">
            <w:pPr>
              <w:jc w:val="both"/>
              <w:rPr>
                <w:rFonts w:ascii="Times New Roman" w:hAnsi="Times New Roman" w:cs="Times New Roman"/>
              </w:rPr>
            </w:pPr>
          </w:p>
        </w:tc>
        <w:tc>
          <w:tcPr>
            <w:tcW w:w="2396" w:type="dxa"/>
          </w:tcPr>
          <w:p w14:paraId="61E61992" w14:textId="0DCEC079" w:rsidR="00BA3324" w:rsidRPr="006178B5" w:rsidRDefault="00BA3324"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536FD605" w14:textId="604EE3AC" w:rsidR="00BA3324" w:rsidRPr="006178B5" w:rsidRDefault="00BA3324"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1D4FBB7E" w14:textId="4FBAA312" w:rsidR="00BA3324" w:rsidRPr="006178B5" w:rsidRDefault="00BA3324"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6CE7F45C" w14:textId="4D81147A" w:rsidR="00BA3324" w:rsidRPr="006178B5" w:rsidRDefault="00BA3324"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601990" w:rsidRPr="006178B5" w14:paraId="62A83BE5" w14:textId="77777777" w:rsidTr="00A52363">
        <w:tc>
          <w:tcPr>
            <w:tcW w:w="1209" w:type="dxa"/>
          </w:tcPr>
          <w:p w14:paraId="2E35F709" w14:textId="77777777" w:rsidR="00601990" w:rsidRPr="006178B5" w:rsidRDefault="00601990"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6752D8AD" w14:textId="1DA5D3C5" w:rsidR="00601990" w:rsidRPr="006178B5" w:rsidRDefault="00601990" w:rsidP="007806F0">
            <w:pPr>
              <w:jc w:val="both"/>
              <w:rPr>
                <w:rFonts w:ascii="Times New Roman" w:hAnsi="Times New Roman" w:cs="Times New Roman"/>
              </w:rPr>
            </w:pPr>
            <w:r w:rsidRPr="006178B5">
              <w:rPr>
                <w:rFonts w:ascii="Times New Roman" w:hAnsi="Times New Roman" w:cs="Times New Roman"/>
              </w:rPr>
              <w:t>1.</w:t>
            </w:r>
            <w:r w:rsidR="008F0018" w:rsidRPr="006178B5">
              <w:rPr>
                <w:rFonts w:ascii="Times New Roman" w:hAnsi="Times New Roman" w:cs="Times New Roman"/>
              </w:rPr>
              <w:t>3</w:t>
            </w:r>
            <w:r w:rsidR="00A06482" w:rsidRPr="006178B5">
              <w:rPr>
                <w:rFonts w:ascii="Times New Roman" w:hAnsi="Times New Roman" w:cs="Times New Roman"/>
              </w:rPr>
              <w:t>5</w:t>
            </w:r>
            <w:r w:rsidRPr="006178B5">
              <w:rPr>
                <w:rFonts w:ascii="Times New Roman" w:hAnsi="Times New Roman" w:cs="Times New Roman"/>
              </w:rPr>
              <w:t xml:space="preserve"> (0.</w:t>
            </w:r>
            <w:r w:rsidR="008F0018" w:rsidRPr="006178B5">
              <w:rPr>
                <w:rFonts w:ascii="Times New Roman" w:hAnsi="Times New Roman" w:cs="Times New Roman"/>
              </w:rPr>
              <w:t>9</w:t>
            </w:r>
            <w:r w:rsidR="00A06482" w:rsidRPr="006178B5">
              <w:rPr>
                <w:rFonts w:ascii="Times New Roman" w:hAnsi="Times New Roman" w:cs="Times New Roman"/>
              </w:rPr>
              <w:t>2</w:t>
            </w:r>
            <w:r w:rsidRPr="006178B5">
              <w:rPr>
                <w:rFonts w:ascii="Times New Roman" w:hAnsi="Times New Roman" w:cs="Times New Roman"/>
              </w:rPr>
              <w:t>-1.9</w:t>
            </w:r>
            <w:r w:rsidR="00A06482" w:rsidRPr="006178B5">
              <w:rPr>
                <w:rFonts w:ascii="Times New Roman" w:hAnsi="Times New Roman" w:cs="Times New Roman"/>
              </w:rPr>
              <w:t>6</w:t>
            </w:r>
            <w:r w:rsidRPr="006178B5">
              <w:rPr>
                <w:rFonts w:ascii="Times New Roman" w:hAnsi="Times New Roman" w:cs="Times New Roman"/>
              </w:rPr>
              <w:t>)</w:t>
            </w:r>
          </w:p>
        </w:tc>
        <w:tc>
          <w:tcPr>
            <w:tcW w:w="2397" w:type="dxa"/>
          </w:tcPr>
          <w:p w14:paraId="704F5ED4" w14:textId="63F9DD82" w:rsidR="00601990" w:rsidRPr="006178B5" w:rsidRDefault="00601990" w:rsidP="007806F0">
            <w:pPr>
              <w:jc w:val="both"/>
              <w:rPr>
                <w:rFonts w:ascii="Times New Roman" w:hAnsi="Times New Roman" w:cs="Times New Roman"/>
              </w:rPr>
            </w:pPr>
            <w:r w:rsidRPr="006178B5">
              <w:rPr>
                <w:rFonts w:ascii="Times New Roman" w:hAnsi="Times New Roman" w:cs="Times New Roman"/>
              </w:rPr>
              <w:t>0.</w:t>
            </w:r>
            <w:r w:rsidR="008F0018" w:rsidRPr="006178B5">
              <w:rPr>
                <w:rFonts w:ascii="Times New Roman" w:hAnsi="Times New Roman" w:cs="Times New Roman"/>
              </w:rPr>
              <w:t>2</w:t>
            </w:r>
            <w:r w:rsidR="00A06482" w:rsidRPr="006178B5">
              <w:rPr>
                <w:rFonts w:ascii="Times New Roman" w:hAnsi="Times New Roman" w:cs="Times New Roman"/>
              </w:rPr>
              <w:t>31</w:t>
            </w:r>
          </w:p>
        </w:tc>
        <w:tc>
          <w:tcPr>
            <w:tcW w:w="2396" w:type="dxa"/>
          </w:tcPr>
          <w:p w14:paraId="2FF5E021" w14:textId="32AE074E" w:rsidR="00601990" w:rsidRPr="006178B5" w:rsidRDefault="00601990" w:rsidP="007806F0">
            <w:pPr>
              <w:jc w:val="both"/>
              <w:rPr>
                <w:rFonts w:ascii="Times New Roman" w:hAnsi="Times New Roman" w:cs="Times New Roman"/>
              </w:rPr>
            </w:pPr>
            <w:r w:rsidRPr="006178B5">
              <w:rPr>
                <w:rFonts w:ascii="Times New Roman" w:hAnsi="Times New Roman" w:cs="Times New Roman"/>
              </w:rPr>
              <w:t>1.0</w:t>
            </w:r>
            <w:r w:rsidR="00B0253E" w:rsidRPr="006178B5">
              <w:rPr>
                <w:rFonts w:ascii="Times New Roman" w:hAnsi="Times New Roman" w:cs="Times New Roman"/>
              </w:rPr>
              <w:t>2</w:t>
            </w:r>
            <w:r w:rsidRPr="006178B5">
              <w:rPr>
                <w:rFonts w:ascii="Times New Roman" w:hAnsi="Times New Roman" w:cs="Times New Roman"/>
              </w:rPr>
              <w:t xml:space="preserve"> (0.9</w:t>
            </w:r>
            <w:r w:rsidR="00B0253E" w:rsidRPr="006178B5">
              <w:rPr>
                <w:rFonts w:ascii="Times New Roman" w:hAnsi="Times New Roman" w:cs="Times New Roman"/>
              </w:rPr>
              <w:t>7</w:t>
            </w:r>
            <w:r w:rsidRPr="006178B5">
              <w:rPr>
                <w:rFonts w:ascii="Times New Roman" w:hAnsi="Times New Roman" w:cs="Times New Roman"/>
              </w:rPr>
              <w:t>-1.0</w:t>
            </w:r>
            <w:r w:rsidR="00B0253E" w:rsidRPr="006178B5">
              <w:rPr>
                <w:rFonts w:ascii="Times New Roman" w:hAnsi="Times New Roman" w:cs="Times New Roman"/>
              </w:rPr>
              <w:t>6</w:t>
            </w:r>
            <w:r w:rsidRPr="006178B5">
              <w:rPr>
                <w:rFonts w:ascii="Times New Roman" w:hAnsi="Times New Roman" w:cs="Times New Roman"/>
              </w:rPr>
              <w:t>)</w:t>
            </w:r>
          </w:p>
        </w:tc>
        <w:tc>
          <w:tcPr>
            <w:tcW w:w="2397" w:type="dxa"/>
          </w:tcPr>
          <w:p w14:paraId="06A4283C" w14:textId="734F06EA" w:rsidR="00601990" w:rsidRPr="006178B5" w:rsidRDefault="00601990" w:rsidP="007806F0">
            <w:pPr>
              <w:jc w:val="both"/>
              <w:rPr>
                <w:rFonts w:ascii="Times New Roman" w:hAnsi="Times New Roman" w:cs="Times New Roman"/>
              </w:rPr>
            </w:pPr>
            <w:r w:rsidRPr="006178B5">
              <w:rPr>
                <w:rFonts w:ascii="Times New Roman" w:hAnsi="Times New Roman" w:cs="Times New Roman"/>
              </w:rPr>
              <w:t>0.</w:t>
            </w:r>
            <w:r w:rsidR="004D4DA5" w:rsidRPr="006178B5">
              <w:rPr>
                <w:rFonts w:ascii="Times New Roman" w:hAnsi="Times New Roman" w:cs="Times New Roman"/>
              </w:rPr>
              <w:t>293</w:t>
            </w:r>
          </w:p>
        </w:tc>
      </w:tr>
      <w:tr w:rsidR="00601990" w:rsidRPr="006178B5" w14:paraId="59FDC57C" w14:textId="77777777" w:rsidTr="00A52363">
        <w:tc>
          <w:tcPr>
            <w:tcW w:w="1209" w:type="dxa"/>
          </w:tcPr>
          <w:p w14:paraId="6B0E9F93" w14:textId="77777777" w:rsidR="00601990" w:rsidRPr="006178B5" w:rsidRDefault="00601990"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2B0CAD02" w14:textId="5C36462E" w:rsidR="00601990" w:rsidRPr="006178B5" w:rsidRDefault="00601990" w:rsidP="007806F0">
            <w:pPr>
              <w:jc w:val="both"/>
              <w:rPr>
                <w:rFonts w:ascii="Times New Roman" w:hAnsi="Times New Roman" w:cs="Times New Roman"/>
              </w:rPr>
            </w:pPr>
            <w:r w:rsidRPr="006178B5">
              <w:rPr>
                <w:rFonts w:ascii="Times New Roman" w:hAnsi="Times New Roman" w:cs="Times New Roman"/>
              </w:rPr>
              <w:t>1.</w:t>
            </w:r>
            <w:r w:rsidR="00A06482" w:rsidRPr="006178B5">
              <w:rPr>
                <w:rFonts w:ascii="Times New Roman" w:hAnsi="Times New Roman" w:cs="Times New Roman"/>
              </w:rPr>
              <w:t>13</w:t>
            </w:r>
            <w:r w:rsidRPr="006178B5">
              <w:rPr>
                <w:rFonts w:ascii="Times New Roman" w:hAnsi="Times New Roman" w:cs="Times New Roman"/>
              </w:rPr>
              <w:t xml:space="preserve"> (0.</w:t>
            </w:r>
            <w:r w:rsidR="008F0018" w:rsidRPr="006178B5">
              <w:rPr>
                <w:rFonts w:ascii="Times New Roman" w:hAnsi="Times New Roman" w:cs="Times New Roman"/>
              </w:rPr>
              <w:t>8</w:t>
            </w:r>
            <w:r w:rsidR="00A06482" w:rsidRPr="006178B5">
              <w:rPr>
                <w:rFonts w:ascii="Times New Roman" w:hAnsi="Times New Roman" w:cs="Times New Roman"/>
              </w:rPr>
              <w:t>7</w:t>
            </w:r>
            <w:r w:rsidRPr="006178B5">
              <w:rPr>
                <w:rFonts w:ascii="Times New Roman" w:hAnsi="Times New Roman" w:cs="Times New Roman"/>
              </w:rPr>
              <w:t>-1.</w:t>
            </w:r>
            <w:r w:rsidR="008F0018" w:rsidRPr="006178B5">
              <w:rPr>
                <w:rFonts w:ascii="Times New Roman" w:hAnsi="Times New Roman" w:cs="Times New Roman"/>
              </w:rPr>
              <w:t>4</w:t>
            </w:r>
            <w:r w:rsidR="00A06482" w:rsidRPr="006178B5">
              <w:rPr>
                <w:rFonts w:ascii="Times New Roman" w:hAnsi="Times New Roman" w:cs="Times New Roman"/>
              </w:rPr>
              <w:t>8</w:t>
            </w:r>
            <w:r w:rsidRPr="006178B5">
              <w:rPr>
                <w:rFonts w:ascii="Times New Roman" w:hAnsi="Times New Roman" w:cs="Times New Roman"/>
              </w:rPr>
              <w:t>)</w:t>
            </w:r>
          </w:p>
        </w:tc>
        <w:tc>
          <w:tcPr>
            <w:tcW w:w="2397" w:type="dxa"/>
          </w:tcPr>
          <w:p w14:paraId="20560111" w14:textId="77777777" w:rsidR="00601990" w:rsidRPr="006178B5" w:rsidRDefault="00601990" w:rsidP="007806F0">
            <w:pPr>
              <w:jc w:val="both"/>
              <w:rPr>
                <w:rFonts w:ascii="Times New Roman" w:hAnsi="Times New Roman" w:cs="Times New Roman"/>
              </w:rPr>
            </w:pPr>
          </w:p>
        </w:tc>
        <w:tc>
          <w:tcPr>
            <w:tcW w:w="2396" w:type="dxa"/>
          </w:tcPr>
          <w:p w14:paraId="1E73ACC3" w14:textId="6918DECF" w:rsidR="00601990" w:rsidRPr="006178B5" w:rsidRDefault="00601990" w:rsidP="007806F0">
            <w:pPr>
              <w:jc w:val="both"/>
              <w:rPr>
                <w:rFonts w:ascii="Times New Roman" w:hAnsi="Times New Roman" w:cs="Times New Roman"/>
              </w:rPr>
            </w:pPr>
            <w:r w:rsidRPr="006178B5">
              <w:rPr>
                <w:rFonts w:ascii="Times New Roman" w:hAnsi="Times New Roman" w:cs="Times New Roman"/>
              </w:rPr>
              <w:t>1.0</w:t>
            </w:r>
            <w:r w:rsidR="00B0253E" w:rsidRPr="006178B5">
              <w:rPr>
                <w:rFonts w:ascii="Times New Roman" w:hAnsi="Times New Roman" w:cs="Times New Roman"/>
              </w:rPr>
              <w:t>3</w:t>
            </w:r>
            <w:r w:rsidRPr="006178B5">
              <w:rPr>
                <w:rFonts w:ascii="Times New Roman" w:hAnsi="Times New Roman" w:cs="Times New Roman"/>
              </w:rPr>
              <w:t xml:space="preserve"> (1.0</w:t>
            </w:r>
            <w:r w:rsidR="00B0253E" w:rsidRPr="006178B5">
              <w:rPr>
                <w:rFonts w:ascii="Times New Roman" w:hAnsi="Times New Roman" w:cs="Times New Roman"/>
              </w:rPr>
              <w:t>1</w:t>
            </w:r>
            <w:r w:rsidRPr="006178B5">
              <w:rPr>
                <w:rFonts w:ascii="Times New Roman" w:hAnsi="Times New Roman" w:cs="Times New Roman"/>
              </w:rPr>
              <w:t>-1.0</w:t>
            </w:r>
            <w:r w:rsidR="00B0253E" w:rsidRPr="006178B5">
              <w:rPr>
                <w:rFonts w:ascii="Times New Roman" w:hAnsi="Times New Roman" w:cs="Times New Roman"/>
              </w:rPr>
              <w:t>4</w:t>
            </w:r>
            <w:r w:rsidRPr="006178B5">
              <w:rPr>
                <w:rFonts w:ascii="Times New Roman" w:hAnsi="Times New Roman" w:cs="Times New Roman"/>
              </w:rPr>
              <w:t>)</w:t>
            </w:r>
          </w:p>
        </w:tc>
        <w:tc>
          <w:tcPr>
            <w:tcW w:w="2397" w:type="dxa"/>
          </w:tcPr>
          <w:p w14:paraId="56B78889" w14:textId="77777777" w:rsidR="00601990" w:rsidRPr="006178B5" w:rsidRDefault="00601990" w:rsidP="007806F0">
            <w:pPr>
              <w:jc w:val="both"/>
              <w:rPr>
                <w:rFonts w:ascii="Times New Roman" w:hAnsi="Times New Roman" w:cs="Times New Roman"/>
              </w:rPr>
            </w:pPr>
          </w:p>
        </w:tc>
      </w:tr>
      <w:tr w:rsidR="001023A6" w:rsidRPr="006178B5" w14:paraId="7E1F651A" w14:textId="77777777" w:rsidTr="003E645B">
        <w:tc>
          <w:tcPr>
            <w:tcW w:w="10795" w:type="dxa"/>
            <w:gridSpan w:val="5"/>
          </w:tcPr>
          <w:p w14:paraId="63639386"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Second approach, defining the exposure as prevalent alcohol intake at baseline, time scale as years since entry</w:t>
            </w:r>
          </w:p>
        </w:tc>
      </w:tr>
      <w:tr w:rsidR="001023A6" w:rsidRPr="006178B5" w14:paraId="7F02ECB4" w14:textId="77777777" w:rsidTr="003E645B">
        <w:tc>
          <w:tcPr>
            <w:tcW w:w="10795" w:type="dxa"/>
            <w:gridSpan w:val="5"/>
          </w:tcPr>
          <w:p w14:paraId="15768617"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Adding interaction term</w:t>
            </w:r>
          </w:p>
        </w:tc>
      </w:tr>
      <w:tr w:rsidR="001023A6" w:rsidRPr="006178B5" w14:paraId="550AAA10" w14:textId="77777777" w:rsidTr="001023A6">
        <w:tc>
          <w:tcPr>
            <w:tcW w:w="1209" w:type="dxa"/>
          </w:tcPr>
          <w:p w14:paraId="2E3FB91E" w14:textId="2D5B8DC0" w:rsidR="001023A6" w:rsidRPr="006178B5" w:rsidRDefault="001023A6" w:rsidP="007806F0">
            <w:pPr>
              <w:jc w:val="both"/>
              <w:rPr>
                <w:rFonts w:ascii="Times New Roman" w:hAnsi="Times New Roman" w:cs="Times New Roman"/>
              </w:rPr>
            </w:pPr>
          </w:p>
        </w:tc>
        <w:tc>
          <w:tcPr>
            <w:tcW w:w="2396" w:type="dxa"/>
          </w:tcPr>
          <w:p w14:paraId="5DAD73F6"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624689D1" w14:textId="77777777" w:rsidR="001023A6" w:rsidRPr="006178B5" w:rsidRDefault="001023A6" w:rsidP="007806F0">
            <w:pPr>
              <w:jc w:val="both"/>
              <w:rPr>
                <w:rFonts w:ascii="Times New Roman" w:hAnsi="Times New Roman" w:cs="Times New Roman"/>
                <w:vertAlign w:val="subscript"/>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472214E1"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0187E28B"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1023A6" w:rsidRPr="006178B5" w14:paraId="12B5F1B4" w14:textId="77777777" w:rsidTr="001023A6">
        <w:tc>
          <w:tcPr>
            <w:tcW w:w="1209" w:type="dxa"/>
          </w:tcPr>
          <w:p w14:paraId="152B112A"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303E4609" w14:textId="6D337EC0" w:rsidR="001023A6" w:rsidRPr="006178B5" w:rsidRDefault="001023A6" w:rsidP="007806F0">
            <w:pPr>
              <w:jc w:val="both"/>
              <w:rPr>
                <w:rFonts w:ascii="Times New Roman" w:hAnsi="Times New Roman" w:cs="Times New Roman"/>
              </w:rPr>
            </w:pPr>
            <w:r w:rsidRPr="006178B5">
              <w:rPr>
                <w:rFonts w:ascii="Times New Roman" w:hAnsi="Times New Roman" w:cs="Times New Roman"/>
              </w:rPr>
              <w:t>1</w:t>
            </w:r>
            <w:r w:rsidR="00D062DD" w:rsidRPr="006178B5">
              <w:rPr>
                <w:rFonts w:ascii="Times New Roman" w:hAnsi="Times New Roman" w:cs="Times New Roman"/>
              </w:rPr>
              <w:t>.59</w:t>
            </w:r>
            <w:r w:rsidRPr="006178B5">
              <w:rPr>
                <w:rFonts w:ascii="Times New Roman" w:hAnsi="Times New Roman" w:cs="Times New Roman"/>
              </w:rPr>
              <w:t xml:space="preserve"> (</w:t>
            </w:r>
            <w:r w:rsidR="0085465B" w:rsidRPr="006178B5">
              <w:rPr>
                <w:rFonts w:ascii="Times New Roman" w:hAnsi="Times New Roman" w:cs="Times New Roman"/>
              </w:rPr>
              <w:t>1</w:t>
            </w:r>
            <w:r w:rsidRPr="006178B5">
              <w:rPr>
                <w:rFonts w:ascii="Times New Roman" w:hAnsi="Times New Roman" w:cs="Times New Roman"/>
              </w:rPr>
              <w:t>.</w:t>
            </w:r>
            <w:r w:rsidR="0085465B" w:rsidRPr="006178B5">
              <w:rPr>
                <w:rFonts w:ascii="Times New Roman" w:hAnsi="Times New Roman" w:cs="Times New Roman"/>
              </w:rPr>
              <w:t>1</w:t>
            </w:r>
            <w:r w:rsidR="00D062DD" w:rsidRPr="006178B5">
              <w:rPr>
                <w:rFonts w:ascii="Times New Roman" w:hAnsi="Times New Roman" w:cs="Times New Roman"/>
              </w:rPr>
              <w:t>1</w:t>
            </w:r>
            <w:r w:rsidRPr="006178B5">
              <w:rPr>
                <w:rFonts w:ascii="Times New Roman" w:hAnsi="Times New Roman" w:cs="Times New Roman"/>
              </w:rPr>
              <w:t>-</w:t>
            </w:r>
            <w:r w:rsidR="0085465B" w:rsidRPr="006178B5">
              <w:rPr>
                <w:rFonts w:ascii="Times New Roman" w:hAnsi="Times New Roman" w:cs="Times New Roman"/>
              </w:rPr>
              <w:t>2</w:t>
            </w:r>
            <w:r w:rsidRPr="006178B5">
              <w:rPr>
                <w:rFonts w:ascii="Times New Roman" w:hAnsi="Times New Roman" w:cs="Times New Roman"/>
              </w:rPr>
              <w:t>.</w:t>
            </w:r>
            <w:r w:rsidR="0085465B" w:rsidRPr="006178B5">
              <w:rPr>
                <w:rFonts w:ascii="Times New Roman" w:hAnsi="Times New Roman" w:cs="Times New Roman"/>
              </w:rPr>
              <w:t>2</w:t>
            </w:r>
            <w:r w:rsidR="00D062DD" w:rsidRPr="006178B5">
              <w:rPr>
                <w:rFonts w:ascii="Times New Roman" w:hAnsi="Times New Roman" w:cs="Times New Roman"/>
              </w:rPr>
              <w:t>8</w:t>
            </w:r>
            <w:r w:rsidRPr="006178B5">
              <w:rPr>
                <w:rFonts w:ascii="Times New Roman" w:hAnsi="Times New Roman" w:cs="Times New Roman"/>
              </w:rPr>
              <w:t>)</w:t>
            </w:r>
          </w:p>
        </w:tc>
        <w:tc>
          <w:tcPr>
            <w:tcW w:w="2397" w:type="dxa"/>
          </w:tcPr>
          <w:p w14:paraId="60118F93" w14:textId="66020244" w:rsidR="001023A6" w:rsidRPr="006178B5" w:rsidRDefault="001023A6" w:rsidP="007806F0">
            <w:pPr>
              <w:jc w:val="both"/>
              <w:rPr>
                <w:rFonts w:ascii="Times New Roman" w:hAnsi="Times New Roman" w:cs="Times New Roman"/>
              </w:rPr>
            </w:pPr>
            <w:r w:rsidRPr="006178B5">
              <w:rPr>
                <w:rFonts w:ascii="Times New Roman" w:hAnsi="Times New Roman" w:cs="Times New Roman"/>
              </w:rPr>
              <w:t>0.</w:t>
            </w:r>
            <w:r w:rsidR="0085465B" w:rsidRPr="006178B5">
              <w:rPr>
                <w:rFonts w:ascii="Times New Roman" w:hAnsi="Times New Roman" w:cs="Times New Roman"/>
              </w:rPr>
              <w:t>0</w:t>
            </w:r>
            <w:r w:rsidR="009E72F8" w:rsidRPr="006178B5">
              <w:rPr>
                <w:rFonts w:ascii="Times New Roman" w:hAnsi="Times New Roman" w:cs="Times New Roman"/>
              </w:rPr>
              <w:t>63</w:t>
            </w:r>
          </w:p>
        </w:tc>
        <w:tc>
          <w:tcPr>
            <w:tcW w:w="2396" w:type="dxa"/>
          </w:tcPr>
          <w:p w14:paraId="1CBDDF1C" w14:textId="421C9925" w:rsidR="001023A6" w:rsidRPr="006178B5" w:rsidRDefault="0085465B" w:rsidP="007806F0">
            <w:pPr>
              <w:jc w:val="both"/>
              <w:rPr>
                <w:rFonts w:ascii="Times New Roman" w:hAnsi="Times New Roman" w:cs="Times New Roman"/>
              </w:rPr>
            </w:pPr>
            <w:r w:rsidRPr="006178B5">
              <w:rPr>
                <w:rFonts w:ascii="Times New Roman" w:hAnsi="Times New Roman" w:cs="Times New Roman"/>
              </w:rPr>
              <w:t>1.03 (0.99-1.07)</w:t>
            </w:r>
          </w:p>
        </w:tc>
        <w:tc>
          <w:tcPr>
            <w:tcW w:w="2397" w:type="dxa"/>
          </w:tcPr>
          <w:p w14:paraId="3B24ED72" w14:textId="70C48640" w:rsidR="001023A6" w:rsidRPr="006178B5" w:rsidRDefault="001023A6" w:rsidP="007806F0">
            <w:pPr>
              <w:jc w:val="both"/>
              <w:rPr>
                <w:rFonts w:ascii="Times New Roman" w:hAnsi="Times New Roman" w:cs="Times New Roman"/>
              </w:rPr>
            </w:pPr>
            <w:r w:rsidRPr="006178B5">
              <w:rPr>
                <w:rFonts w:ascii="Times New Roman" w:hAnsi="Times New Roman" w:cs="Times New Roman"/>
              </w:rPr>
              <w:t>0.7</w:t>
            </w:r>
            <w:r w:rsidR="0085465B" w:rsidRPr="006178B5">
              <w:rPr>
                <w:rFonts w:ascii="Times New Roman" w:hAnsi="Times New Roman" w:cs="Times New Roman"/>
              </w:rPr>
              <w:t>5</w:t>
            </w:r>
            <w:r w:rsidR="009E72F8" w:rsidRPr="006178B5">
              <w:rPr>
                <w:rFonts w:ascii="Times New Roman" w:hAnsi="Times New Roman" w:cs="Times New Roman"/>
              </w:rPr>
              <w:t>8</w:t>
            </w:r>
          </w:p>
        </w:tc>
      </w:tr>
      <w:tr w:rsidR="001023A6" w:rsidRPr="006178B5" w14:paraId="44ADB81A" w14:textId="77777777" w:rsidTr="001023A6">
        <w:tc>
          <w:tcPr>
            <w:tcW w:w="1209" w:type="dxa"/>
          </w:tcPr>
          <w:p w14:paraId="69063E36"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2F8D83D2" w14:textId="25EEF203" w:rsidR="001023A6" w:rsidRPr="006178B5" w:rsidRDefault="0085465B" w:rsidP="007806F0">
            <w:pPr>
              <w:jc w:val="both"/>
              <w:rPr>
                <w:rFonts w:ascii="Times New Roman" w:hAnsi="Times New Roman" w:cs="Times New Roman"/>
              </w:rPr>
            </w:pPr>
            <w:r w:rsidRPr="006178B5">
              <w:rPr>
                <w:rFonts w:ascii="Times New Roman" w:hAnsi="Times New Roman" w:cs="Times New Roman"/>
              </w:rPr>
              <w:t>1</w:t>
            </w:r>
            <w:r w:rsidR="001023A6" w:rsidRPr="006178B5">
              <w:rPr>
                <w:rFonts w:ascii="Times New Roman" w:hAnsi="Times New Roman" w:cs="Times New Roman"/>
              </w:rPr>
              <w:t>.</w:t>
            </w:r>
            <w:r w:rsidRPr="006178B5">
              <w:rPr>
                <w:rFonts w:ascii="Times New Roman" w:hAnsi="Times New Roman" w:cs="Times New Roman"/>
              </w:rPr>
              <w:t>0</w:t>
            </w:r>
            <w:r w:rsidR="00D062DD" w:rsidRPr="006178B5">
              <w:rPr>
                <w:rFonts w:ascii="Times New Roman" w:hAnsi="Times New Roman" w:cs="Times New Roman"/>
              </w:rPr>
              <w:t>6</w:t>
            </w:r>
            <w:r w:rsidR="001023A6" w:rsidRPr="006178B5">
              <w:rPr>
                <w:rFonts w:ascii="Times New Roman" w:hAnsi="Times New Roman" w:cs="Times New Roman"/>
              </w:rPr>
              <w:t xml:space="preserve"> (0.</w:t>
            </w:r>
            <w:r w:rsidRPr="006178B5">
              <w:rPr>
                <w:rFonts w:ascii="Times New Roman" w:hAnsi="Times New Roman" w:cs="Times New Roman"/>
              </w:rPr>
              <w:t>8</w:t>
            </w:r>
            <w:r w:rsidR="009E72F8" w:rsidRPr="006178B5">
              <w:rPr>
                <w:rFonts w:ascii="Times New Roman" w:hAnsi="Times New Roman" w:cs="Times New Roman"/>
              </w:rPr>
              <w:t>2</w:t>
            </w:r>
            <w:r w:rsidR="001023A6" w:rsidRPr="006178B5">
              <w:rPr>
                <w:rFonts w:ascii="Times New Roman" w:hAnsi="Times New Roman" w:cs="Times New Roman"/>
              </w:rPr>
              <w:t>-1.</w:t>
            </w:r>
            <w:r w:rsidRPr="006178B5">
              <w:rPr>
                <w:rFonts w:ascii="Times New Roman" w:hAnsi="Times New Roman" w:cs="Times New Roman"/>
              </w:rPr>
              <w:t>3</w:t>
            </w:r>
            <w:r w:rsidR="009E72F8" w:rsidRPr="006178B5">
              <w:rPr>
                <w:rFonts w:ascii="Times New Roman" w:hAnsi="Times New Roman" w:cs="Times New Roman"/>
              </w:rPr>
              <w:t>7</w:t>
            </w:r>
            <w:r w:rsidR="001023A6" w:rsidRPr="006178B5">
              <w:rPr>
                <w:rFonts w:ascii="Times New Roman" w:hAnsi="Times New Roman" w:cs="Times New Roman"/>
              </w:rPr>
              <w:t>)</w:t>
            </w:r>
          </w:p>
        </w:tc>
        <w:tc>
          <w:tcPr>
            <w:tcW w:w="2397" w:type="dxa"/>
          </w:tcPr>
          <w:p w14:paraId="6306DFD6" w14:textId="77777777" w:rsidR="001023A6" w:rsidRPr="006178B5" w:rsidRDefault="001023A6" w:rsidP="007806F0">
            <w:pPr>
              <w:jc w:val="both"/>
              <w:rPr>
                <w:rFonts w:ascii="Times New Roman" w:hAnsi="Times New Roman" w:cs="Times New Roman"/>
              </w:rPr>
            </w:pPr>
          </w:p>
        </w:tc>
        <w:tc>
          <w:tcPr>
            <w:tcW w:w="2396" w:type="dxa"/>
          </w:tcPr>
          <w:p w14:paraId="19C5F8B3" w14:textId="25D38FE8" w:rsidR="001023A6" w:rsidRPr="006178B5" w:rsidRDefault="001023A6" w:rsidP="007806F0">
            <w:pPr>
              <w:jc w:val="both"/>
              <w:rPr>
                <w:rFonts w:ascii="Times New Roman" w:hAnsi="Times New Roman" w:cs="Times New Roman"/>
              </w:rPr>
            </w:pPr>
            <w:r w:rsidRPr="006178B5">
              <w:rPr>
                <w:rFonts w:ascii="Times New Roman" w:hAnsi="Times New Roman" w:cs="Times New Roman"/>
              </w:rPr>
              <w:t>1.0</w:t>
            </w:r>
            <w:r w:rsidR="0085465B" w:rsidRPr="006178B5">
              <w:rPr>
                <w:rFonts w:ascii="Times New Roman" w:hAnsi="Times New Roman" w:cs="Times New Roman"/>
              </w:rPr>
              <w:t>2</w:t>
            </w:r>
            <w:r w:rsidRPr="006178B5">
              <w:rPr>
                <w:rFonts w:ascii="Times New Roman" w:hAnsi="Times New Roman" w:cs="Times New Roman"/>
              </w:rPr>
              <w:t xml:space="preserve"> (</w:t>
            </w:r>
            <w:r w:rsidR="0085465B" w:rsidRPr="006178B5">
              <w:rPr>
                <w:rFonts w:ascii="Times New Roman" w:hAnsi="Times New Roman" w:cs="Times New Roman"/>
              </w:rPr>
              <w:t>1</w:t>
            </w:r>
            <w:r w:rsidRPr="006178B5">
              <w:rPr>
                <w:rFonts w:ascii="Times New Roman" w:hAnsi="Times New Roman" w:cs="Times New Roman"/>
              </w:rPr>
              <w:t>.</w:t>
            </w:r>
            <w:r w:rsidR="0085465B" w:rsidRPr="006178B5">
              <w:rPr>
                <w:rFonts w:ascii="Times New Roman" w:hAnsi="Times New Roman" w:cs="Times New Roman"/>
              </w:rPr>
              <w:t>01</w:t>
            </w:r>
            <w:r w:rsidRPr="006178B5">
              <w:rPr>
                <w:rFonts w:ascii="Times New Roman" w:hAnsi="Times New Roman" w:cs="Times New Roman"/>
              </w:rPr>
              <w:t>-1.0</w:t>
            </w:r>
            <w:r w:rsidR="0085465B" w:rsidRPr="006178B5">
              <w:rPr>
                <w:rFonts w:ascii="Times New Roman" w:hAnsi="Times New Roman" w:cs="Times New Roman"/>
              </w:rPr>
              <w:t>4</w:t>
            </w:r>
            <w:r w:rsidRPr="006178B5">
              <w:rPr>
                <w:rFonts w:ascii="Times New Roman" w:hAnsi="Times New Roman" w:cs="Times New Roman"/>
              </w:rPr>
              <w:t>)</w:t>
            </w:r>
          </w:p>
        </w:tc>
        <w:tc>
          <w:tcPr>
            <w:tcW w:w="2397" w:type="dxa"/>
          </w:tcPr>
          <w:p w14:paraId="5AE2AA57" w14:textId="77777777" w:rsidR="001023A6" w:rsidRPr="006178B5" w:rsidRDefault="001023A6" w:rsidP="007806F0">
            <w:pPr>
              <w:jc w:val="both"/>
              <w:rPr>
                <w:rFonts w:ascii="Times New Roman" w:hAnsi="Times New Roman" w:cs="Times New Roman"/>
              </w:rPr>
            </w:pPr>
          </w:p>
        </w:tc>
      </w:tr>
      <w:tr w:rsidR="001023A6" w:rsidRPr="006178B5" w14:paraId="61DB9C28" w14:textId="77777777" w:rsidTr="003E645B">
        <w:tc>
          <w:tcPr>
            <w:tcW w:w="10795" w:type="dxa"/>
            <w:gridSpan w:val="5"/>
          </w:tcPr>
          <w:p w14:paraId="577C97E2"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Stratified Cox</w:t>
            </w:r>
          </w:p>
        </w:tc>
      </w:tr>
      <w:tr w:rsidR="001023A6" w:rsidRPr="006178B5" w14:paraId="27D584DB" w14:textId="77777777" w:rsidTr="001023A6">
        <w:tc>
          <w:tcPr>
            <w:tcW w:w="1209" w:type="dxa"/>
          </w:tcPr>
          <w:p w14:paraId="41028951" w14:textId="73235407" w:rsidR="001023A6" w:rsidRPr="006178B5" w:rsidRDefault="001023A6" w:rsidP="007806F0">
            <w:pPr>
              <w:jc w:val="both"/>
              <w:rPr>
                <w:rFonts w:ascii="Times New Roman" w:hAnsi="Times New Roman" w:cs="Times New Roman"/>
              </w:rPr>
            </w:pPr>
          </w:p>
        </w:tc>
        <w:tc>
          <w:tcPr>
            <w:tcW w:w="2396" w:type="dxa"/>
          </w:tcPr>
          <w:p w14:paraId="195AB9A7"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4890EB3F"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7A9DB6D6"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0F7C1F9D"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1023A6" w:rsidRPr="006178B5" w14:paraId="3CA7492D" w14:textId="77777777" w:rsidTr="001023A6">
        <w:tc>
          <w:tcPr>
            <w:tcW w:w="1209" w:type="dxa"/>
          </w:tcPr>
          <w:p w14:paraId="45568F96"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24CF5904" w14:textId="61E09610" w:rsidR="001023A6" w:rsidRPr="006178B5" w:rsidRDefault="001023A6" w:rsidP="007806F0">
            <w:pPr>
              <w:jc w:val="both"/>
              <w:rPr>
                <w:rFonts w:ascii="Times New Roman" w:hAnsi="Times New Roman" w:cs="Times New Roman"/>
              </w:rPr>
            </w:pPr>
            <w:r w:rsidRPr="006178B5">
              <w:rPr>
                <w:rFonts w:ascii="Times New Roman" w:hAnsi="Times New Roman" w:cs="Times New Roman"/>
              </w:rPr>
              <w:t>1.</w:t>
            </w:r>
            <w:r w:rsidR="009E72F8" w:rsidRPr="006178B5">
              <w:rPr>
                <w:rFonts w:ascii="Times New Roman" w:hAnsi="Times New Roman" w:cs="Times New Roman"/>
              </w:rPr>
              <w:t>58</w:t>
            </w:r>
            <w:r w:rsidRPr="006178B5">
              <w:rPr>
                <w:rFonts w:ascii="Times New Roman" w:hAnsi="Times New Roman" w:cs="Times New Roman"/>
              </w:rPr>
              <w:t xml:space="preserve"> (</w:t>
            </w:r>
            <w:r w:rsidR="0085465B" w:rsidRPr="006178B5">
              <w:rPr>
                <w:rFonts w:ascii="Times New Roman" w:hAnsi="Times New Roman" w:cs="Times New Roman"/>
              </w:rPr>
              <w:t>1</w:t>
            </w:r>
            <w:r w:rsidRPr="006178B5">
              <w:rPr>
                <w:rFonts w:ascii="Times New Roman" w:hAnsi="Times New Roman" w:cs="Times New Roman"/>
              </w:rPr>
              <w:t>.</w:t>
            </w:r>
            <w:r w:rsidR="0085465B" w:rsidRPr="006178B5">
              <w:rPr>
                <w:rFonts w:ascii="Times New Roman" w:hAnsi="Times New Roman" w:cs="Times New Roman"/>
              </w:rPr>
              <w:t>1</w:t>
            </w:r>
            <w:r w:rsidR="009E72F8" w:rsidRPr="006178B5">
              <w:rPr>
                <w:rFonts w:ascii="Times New Roman" w:hAnsi="Times New Roman" w:cs="Times New Roman"/>
              </w:rPr>
              <w:t>0</w:t>
            </w:r>
            <w:r w:rsidRPr="006178B5">
              <w:rPr>
                <w:rFonts w:ascii="Times New Roman" w:hAnsi="Times New Roman" w:cs="Times New Roman"/>
              </w:rPr>
              <w:t>-</w:t>
            </w:r>
            <w:r w:rsidR="0085465B" w:rsidRPr="006178B5">
              <w:rPr>
                <w:rFonts w:ascii="Times New Roman" w:hAnsi="Times New Roman" w:cs="Times New Roman"/>
              </w:rPr>
              <w:t>2</w:t>
            </w:r>
            <w:r w:rsidRPr="006178B5">
              <w:rPr>
                <w:rFonts w:ascii="Times New Roman" w:hAnsi="Times New Roman" w:cs="Times New Roman"/>
              </w:rPr>
              <w:t>.</w:t>
            </w:r>
            <w:r w:rsidR="0085465B" w:rsidRPr="006178B5">
              <w:rPr>
                <w:rFonts w:ascii="Times New Roman" w:hAnsi="Times New Roman" w:cs="Times New Roman"/>
              </w:rPr>
              <w:t>2</w:t>
            </w:r>
            <w:r w:rsidR="009E72F8" w:rsidRPr="006178B5">
              <w:rPr>
                <w:rFonts w:ascii="Times New Roman" w:hAnsi="Times New Roman" w:cs="Times New Roman"/>
              </w:rPr>
              <w:t>7</w:t>
            </w:r>
            <w:r w:rsidRPr="006178B5">
              <w:rPr>
                <w:rFonts w:ascii="Times New Roman" w:hAnsi="Times New Roman" w:cs="Times New Roman"/>
              </w:rPr>
              <w:t>)</w:t>
            </w:r>
          </w:p>
        </w:tc>
        <w:tc>
          <w:tcPr>
            <w:tcW w:w="2397" w:type="dxa"/>
          </w:tcPr>
          <w:p w14:paraId="4196BB08" w14:textId="55B21AB3" w:rsidR="001023A6" w:rsidRPr="006178B5" w:rsidRDefault="001023A6" w:rsidP="007806F0">
            <w:pPr>
              <w:jc w:val="both"/>
              <w:rPr>
                <w:rFonts w:ascii="Times New Roman" w:hAnsi="Times New Roman" w:cs="Times New Roman"/>
              </w:rPr>
            </w:pPr>
            <w:r w:rsidRPr="006178B5">
              <w:rPr>
                <w:rFonts w:ascii="Times New Roman" w:hAnsi="Times New Roman" w:cs="Times New Roman"/>
              </w:rPr>
              <w:t>0.</w:t>
            </w:r>
            <w:r w:rsidR="0085465B" w:rsidRPr="006178B5">
              <w:rPr>
                <w:rFonts w:ascii="Times New Roman" w:hAnsi="Times New Roman" w:cs="Times New Roman"/>
              </w:rPr>
              <w:t>0</w:t>
            </w:r>
            <w:r w:rsidR="009E72F8" w:rsidRPr="006178B5">
              <w:rPr>
                <w:rFonts w:ascii="Times New Roman" w:hAnsi="Times New Roman" w:cs="Times New Roman"/>
              </w:rPr>
              <w:t>67</w:t>
            </w:r>
          </w:p>
        </w:tc>
        <w:tc>
          <w:tcPr>
            <w:tcW w:w="2396" w:type="dxa"/>
          </w:tcPr>
          <w:p w14:paraId="4E91EDCF" w14:textId="7B699399" w:rsidR="001023A6" w:rsidRPr="006178B5" w:rsidRDefault="001023A6" w:rsidP="007806F0">
            <w:pPr>
              <w:jc w:val="both"/>
              <w:rPr>
                <w:rFonts w:ascii="Times New Roman" w:hAnsi="Times New Roman" w:cs="Times New Roman"/>
              </w:rPr>
            </w:pPr>
            <w:r w:rsidRPr="006178B5">
              <w:rPr>
                <w:rFonts w:ascii="Times New Roman" w:hAnsi="Times New Roman" w:cs="Times New Roman"/>
              </w:rPr>
              <w:t>1.0</w:t>
            </w:r>
            <w:r w:rsidR="0085465B" w:rsidRPr="006178B5">
              <w:rPr>
                <w:rFonts w:ascii="Times New Roman" w:hAnsi="Times New Roman" w:cs="Times New Roman"/>
              </w:rPr>
              <w:t>3</w:t>
            </w:r>
            <w:r w:rsidRPr="006178B5">
              <w:rPr>
                <w:rFonts w:ascii="Times New Roman" w:hAnsi="Times New Roman" w:cs="Times New Roman"/>
              </w:rPr>
              <w:t xml:space="preserve"> (0.9</w:t>
            </w:r>
            <w:r w:rsidR="0085465B" w:rsidRPr="006178B5">
              <w:rPr>
                <w:rFonts w:ascii="Times New Roman" w:hAnsi="Times New Roman" w:cs="Times New Roman"/>
              </w:rPr>
              <w:t>9</w:t>
            </w:r>
            <w:r w:rsidRPr="006178B5">
              <w:rPr>
                <w:rFonts w:ascii="Times New Roman" w:hAnsi="Times New Roman" w:cs="Times New Roman"/>
              </w:rPr>
              <w:t>-1.0</w:t>
            </w:r>
            <w:r w:rsidR="0085465B" w:rsidRPr="006178B5">
              <w:rPr>
                <w:rFonts w:ascii="Times New Roman" w:hAnsi="Times New Roman" w:cs="Times New Roman"/>
              </w:rPr>
              <w:t>7</w:t>
            </w:r>
            <w:r w:rsidRPr="006178B5">
              <w:rPr>
                <w:rFonts w:ascii="Times New Roman" w:hAnsi="Times New Roman" w:cs="Times New Roman"/>
              </w:rPr>
              <w:t>)</w:t>
            </w:r>
          </w:p>
        </w:tc>
        <w:tc>
          <w:tcPr>
            <w:tcW w:w="2397" w:type="dxa"/>
          </w:tcPr>
          <w:p w14:paraId="4F5CF81D" w14:textId="005E038B" w:rsidR="001023A6" w:rsidRPr="006178B5" w:rsidRDefault="001023A6" w:rsidP="007806F0">
            <w:pPr>
              <w:jc w:val="both"/>
              <w:rPr>
                <w:rFonts w:ascii="Times New Roman" w:hAnsi="Times New Roman" w:cs="Times New Roman"/>
              </w:rPr>
            </w:pPr>
            <w:r w:rsidRPr="006178B5">
              <w:rPr>
                <w:rFonts w:ascii="Times New Roman" w:hAnsi="Times New Roman" w:cs="Times New Roman"/>
              </w:rPr>
              <w:t>0.</w:t>
            </w:r>
            <w:r w:rsidR="0085465B" w:rsidRPr="006178B5">
              <w:rPr>
                <w:rFonts w:ascii="Times New Roman" w:hAnsi="Times New Roman" w:cs="Times New Roman"/>
              </w:rPr>
              <w:t>77</w:t>
            </w:r>
            <w:r w:rsidR="009E72F8" w:rsidRPr="006178B5">
              <w:rPr>
                <w:rFonts w:ascii="Times New Roman" w:hAnsi="Times New Roman" w:cs="Times New Roman"/>
              </w:rPr>
              <w:t>2</w:t>
            </w:r>
          </w:p>
        </w:tc>
      </w:tr>
      <w:tr w:rsidR="001023A6" w:rsidRPr="006178B5" w14:paraId="68BE033E" w14:textId="77777777" w:rsidTr="001023A6">
        <w:tc>
          <w:tcPr>
            <w:tcW w:w="1209" w:type="dxa"/>
          </w:tcPr>
          <w:p w14:paraId="78AF189D" w14:textId="77777777" w:rsidR="001023A6" w:rsidRPr="006178B5" w:rsidRDefault="001023A6"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705033FF" w14:textId="09CBA971" w:rsidR="001023A6" w:rsidRPr="006178B5" w:rsidRDefault="0085465B" w:rsidP="007806F0">
            <w:pPr>
              <w:jc w:val="both"/>
              <w:rPr>
                <w:rFonts w:ascii="Times New Roman" w:hAnsi="Times New Roman" w:cs="Times New Roman"/>
              </w:rPr>
            </w:pPr>
            <w:r w:rsidRPr="006178B5">
              <w:rPr>
                <w:rFonts w:ascii="Times New Roman" w:hAnsi="Times New Roman" w:cs="Times New Roman"/>
              </w:rPr>
              <w:t>1</w:t>
            </w:r>
            <w:r w:rsidR="001023A6" w:rsidRPr="006178B5">
              <w:rPr>
                <w:rFonts w:ascii="Times New Roman" w:hAnsi="Times New Roman" w:cs="Times New Roman"/>
              </w:rPr>
              <w:t>.</w:t>
            </w:r>
            <w:r w:rsidRPr="006178B5">
              <w:rPr>
                <w:rFonts w:ascii="Times New Roman" w:hAnsi="Times New Roman" w:cs="Times New Roman"/>
              </w:rPr>
              <w:t>06</w:t>
            </w:r>
            <w:r w:rsidR="001023A6" w:rsidRPr="006178B5">
              <w:rPr>
                <w:rFonts w:ascii="Times New Roman" w:hAnsi="Times New Roman" w:cs="Times New Roman"/>
              </w:rPr>
              <w:t xml:space="preserve"> (0.</w:t>
            </w:r>
            <w:r w:rsidRPr="006178B5">
              <w:rPr>
                <w:rFonts w:ascii="Times New Roman" w:hAnsi="Times New Roman" w:cs="Times New Roman"/>
              </w:rPr>
              <w:t>82</w:t>
            </w:r>
            <w:r w:rsidR="001023A6" w:rsidRPr="006178B5">
              <w:rPr>
                <w:rFonts w:ascii="Times New Roman" w:hAnsi="Times New Roman" w:cs="Times New Roman"/>
              </w:rPr>
              <w:t>-1.</w:t>
            </w:r>
            <w:r w:rsidRPr="006178B5">
              <w:rPr>
                <w:rFonts w:ascii="Times New Roman" w:hAnsi="Times New Roman" w:cs="Times New Roman"/>
              </w:rPr>
              <w:t>3</w:t>
            </w:r>
            <w:r w:rsidR="009E72F8" w:rsidRPr="006178B5">
              <w:rPr>
                <w:rFonts w:ascii="Times New Roman" w:hAnsi="Times New Roman" w:cs="Times New Roman"/>
              </w:rPr>
              <w:t>8</w:t>
            </w:r>
            <w:r w:rsidR="001023A6" w:rsidRPr="006178B5">
              <w:rPr>
                <w:rFonts w:ascii="Times New Roman" w:hAnsi="Times New Roman" w:cs="Times New Roman"/>
              </w:rPr>
              <w:t>)</w:t>
            </w:r>
          </w:p>
        </w:tc>
        <w:tc>
          <w:tcPr>
            <w:tcW w:w="2397" w:type="dxa"/>
          </w:tcPr>
          <w:p w14:paraId="4FE7AC4E" w14:textId="77777777" w:rsidR="001023A6" w:rsidRPr="006178B5" w:rsidRDefault="001023A6" w:rsidP="007806F0">
            <w:pPr>
              <w:jc w:val="both"/>
              <w:rPr>
                <w:rFonts w:ascii="Times New Roman" w:hAnsi="Times New Roman" w:cs="Times New Roman"/>
              </w:rPr>
            </w:pPr>
          </w:p>
        </w:tc>
        <w:tc>
          <w:tcPr>
            <w:tcW w:w="2396" w:type="dxa"/>
          </w:tcPr>
          <w:p w14:paraId="05CA111E" w14:textId="6E209F21" w:rsidR="001023A6" w:rsidRPr="006178B5" w:rsidRDefault="001023A6" w:rsidP="007806F0">
            <w:pPr>
              <w:jc w:val="both"/>
              <w:rPr>
                <w:rFonts w:ascii="Times New Roman" w:hAnsi="Times New Roman" w:cs="Times New Roman"/>
              </w:rPr>
            </w:pPr>
            <w:r w:rsidRPr="006178B5">
              <w:rPr>
                <w:rFonts w:ascii="Times New Roman" w:hAnsi="Times New Roman" w:cs="Times New Roman"/>
              </w:rPr>
              <w:t>1.0</w:t>
            </w:r>
            <w:r w:rsidR="000A61BE" w:rsidRPr="006178B5">
              <w:rPr>
                <w:rFonts w:ascii="Times New Roman" w:hAnsi="Times New Roman" w:cs="Times New Roman"/>
              </w:rPr>
              <w:t>2</w:t>
            </w:r>
            <w:r w:rsidRPr="006178B5">
              <w:rPr>
                <w:rFonts w:ascii="Times New Roman" w:hAnsi="Times New Roman" w:cs="Times New Roman"/>
              </w:rPr>
              <w:t xml:space="preserve"> (1.0</w:t>
            </w:r>
            <w:r w:rsidR="000A61BE" w:rsidRPr="006178B5">
              <w:rPr>
                <w:rFonts w:ascii="Times New Roman" w:hAnsi="Times New Roman" w:cs="Times New Roman"/>
              </w:rPr>
              <w:t>1</w:t>
            </w:r>
            <w:r w:rsidRPr="006178B5">
              <w:rPr>
                <w:rFonts w:ascii="Times New Roman" w:hAnsi="Times New Roman" w:cs="Times New Roman"/>
              </w:rPr>
              <w:t>-1.0</w:t>
            </w:r>
            <w:r w:rsidR="000A61BE" w:rsidRPr="006178B5">
              <w:rPr>
                <w:rFonts w:ascii="Times New Roman" w:hAnsi="Times New Roman" w:cs="Times New Roman"/>
              </w:rPr>
              <w:t>4</w:t>
            </w:r>
            <w:r w:rsidRPr="006178B5">
              <w:rPr>
                <w:rFonts w:ascii="Times New Roman" w:hAnsi="Times New Roman" w:cs="Times New Roman"/>
              </w:rPr>
              <w:t>)</w:t>
            </w:r>
          </w:p>
        </w:tc>
        <w:tc>
          <w:tcPr>
            <w:tcW w:w="2397" w:type="dxa"/>
          </w:tcPr>
          <w:p w14:paraId="33FF6B24" w14:textId="77777777" w:rsidR="001023A6" w:rsidRPr="006178B5" w:rsidRDefault="001023A6" w:rsidP="007806F0">
            <w:pPr>
              <w:jc w:val="both"/>
              <w:rPr>
                <w:rFonts w:ascii="Times New Roman" w:hAnsi="Times New Roman" w:cs="Times New Roman"/>
              </w:rPr>
            </w:pPr>
          </w:p>
        </w:tc>
      </w:tr>
      <w:tr w:rsidR="00D94369" w:rsidRPr="006178B5" w14:paraId="7A1E7205" w14:textId="77777777" w:rsidTr="00EC76DE">
        <w:tc>
          <w:tcPr>
            <w:tcW w:w="10795" w:type="dxa"/>
            <w:gridSpan w:val="5"/>
          </w:tcPr>
          <w:p w14:paraId="3FC4C09F" w14:textId="775E2E4E" w:rsidR="00D94369" w:rsidRPr="006178B5" w:rsidRDefault="00D94369" w:rsidP="007806F0">
            <w:pPr>
              <w:jc w:val="both"/>
              <w:rPr>
                <w:rFonts w:ascii="Times New Roman" w:hAnsi="Times New Roman" w:cs="Times New Roman"/>
              </w:rPr>
            </w:pPr>
            <w:r w:rsidRPr="006178B5">
              <w:rPr>
                <w:rFonts w:ascii="Times New Roman" w:hAnsi="Times New Roman" w:cs="Times New Roman"/>
              </w:rPr>
              <w:t>Subgroup analysis</w:t>
            </w:r>
          </w:p>
        </w:tc>
      </w:tr>
      <w:tr w:rsidR="00BA3324" w:rsidRPr="006178B5" w14:paraId="4E45664B" w14:textId="77777777" w:rsidTr="00BA3324">
        <w:tc>
          <w:tcPr>
            <w:tcW w:w="1209" w:type="dxa"/>
          </w:tcPr>
          <w:p w14:paraId="51A7EB8E" w14:textId="77777777" w:rsidR="00BA3324" w:rsidRPr="006178B5" w:rsidRDefault="00BA3324" w:rsidP="007806F0">
            <w:pPr>
              <w:jc w:val="both"/>
              <w:rPr>
                <w:rFonts w:ascii="Times New Roman" w:hAnsi="Times New Roman" w:cs="Times New Roman"/>
              </w:rPr>
            </w:pPr>
          </w:p>
        </w:tc>
        <w:tc>
          <w:tcPr>
            <w:tcW w:w="2396" w:type="dxa"/>
          </w:tcPr>
          <w:p w14:paraId="32047F14" w14:textId="5C4F1F1A" w:rsidR="00BA3324" w:rsidRPr="006178B5" w:rsidRDefault="00BA3324"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718BE998" w14:textId="56C8B348" w:rsidR="00BA3324" w:rsidRPr="006178B5" w:rsidRDefault="00BA3324"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c>
          <w:tcPr>
            <w:tcW w:w="2396" w:type="dxa"/>
          </w:tcPr>
          <w:p w14:paraId="1F8D696D" w14:textId="5507E73F" w:rsidR="00BA3324" w:rsidRPr="006178B5" w:rsidRDefault="00BA3324" w:rsidP="007806F0">
            <w:pPr>
              <w:jc w:val="both"/>
              <w:rPr>
                <w:rFonts w:ascii="Times New Roman" w:hAnsi="Times New Roman" w:cs="Times New Roman"/>
              </w:rPr>
            </w:pPr>
            <w:r w:rsidRPr="006178B5">
              <w:rPr>
                <w:rFonts w:ascii="Times New Roman" w:hAnsi="Times New Roman" w:cs="Times New Roman"/>
              </w:rPr>
              <w:t>MV-adjusted</w:t>
            </w:r>
          </w:p>
        </w:tc>
        <w:tc>
          <w:tcPr>
            <w:tcW w:w="2397" w:type="dxa"/>
          </w:tcPr>
          <w:p w14:paraId="6B5F9E36" w14:textId="6C92C0CC" w:rsidR="00BA3324" w:rsidRPr="006178B5" w:rsidRDefault="00BA3324" w:rsidP="007806F0">
            <w:pPr>
              <w:jc w:val="both"/>
              <w:rPr>
                <w:rFonts w:ascii="Times New Roman" w:hAnsi="Times New Roman" w:cs="Times New Roman"/>
              </w:rPr>
            </w:pPr>
            <w:r w:rsidRPr="006178B5">
              <w:rPr>
                <w:rFonts w:ascii="Times New Roman" w:hAnsi="Times New Roman" w:cs="Times New Roman"/>
              </w:rPr>
              <w:t>H</w:t>
            </w:r>
            <w:r w:rsidRPr="006178B5">
              <w:rPr>
                <w:rFonts w:ascii="Times New Roman" w:hAnsi="Times New Roman" w:cs="Times New Roman"/>
                <w:vertAlign w:val="subscript"/>
              </w:rPr>
              <w:t>eterogeneity</w:t>
            </w:r>
          </w:p>
        </w:tc>
      </w:tr>
      <w:tr w:rsidR="00D94369" w:rsidRPr="006178B5" w14:paraId="0E79D3E1" w14:textId="77777777" w:rsidTr="00A52363">
        <w:tc>
          <w:tcPr>
            <w:tcW w:w="1209" w:type="dxa"/>
          </w:tcPr>
          <w:p w14:paraId="6076A799" w14:textId="77777777" w:rsidR="00D94369" w:rsidRPr="006178B5" w:rsidRDefault="00D94369" w:rsidP="007806F0">
            <w:pPr>
              <w:jc w:val="both"/>
              <w:rPr>
                <w:rFonts w:ascii="Times New Roman" w:hAnsi="Times New Roman" w:cs="Times New Roman"/>
              </w:rPr>
            </w:pPr>
            <w:r w:rsidRPr="006178B5">
              <w:rPr>
                <w:rFonts w:ascii="Times New Roman" w:hAnsi="Times New Roman" w:cs="Times New Roman"/>
              </w:rPr>
              <w:t>Female</w:t>
            </w:r>
          </w:p>
        </w:tc>
        <w:tc>
          <w:tcPr>
            <w:tcW w:w="2396" w:type="dxa"/>
          </w:tcPr>
          <w:p w14:paraId="43087A24" w14:textId="40926837" w:rsidR="00D94369" w:rsidRPr="006178B5" w:rsidRDefault="00D94369" w:rsidP="007806F0">
            <w:pPr>
              <w:jc w:val="both"/>
              <w:rPr>
                <w:rFonts w:ascii="Times New Roman" w:hAnsi="Times New Roman" w:cs="Times New Roman"/>
              </w:rPr>
            </w:pPr>
            <w:r w:rsidRPr="006178B5">
              <w:rPr>
                <w:rFonts w:ascii="Times New Roman" w:hAnsi="Times New Roman" w:cs="Times New Roman"/>
              </w:rPr>
              <w:t>1.</w:t>
            </w:r>
            <w:r w:rsidR="000A61BE" w:rsidRPr="006178B5">
              <w:rPr>
                <w:rFonts w:ascii="Times New Roman" w:hAnsi="Times New Roman" w:cs="Times New Roman"/>
              </w:rPr>
              <w:t>3</w:t>
            </w:r>
            <w:r w:rsidR="009E72F8" w:rsidRPr="006178B5">
              <w:rPr>
                <w:rFonts w:ascii="Times New Roman" w:hAnsi="Times New Roman" w:cs="Times New Roman"/>
              </w:rPr>
              <w:t>5</w:t>
            </w:r>
            <w:r w:rsidRPr="006178B5">
              <w:rPr>
                <w:rFonts w:ascii="Times New Roman" w:hAnsi="Times New Roman" w:cs="Times New Roman"/>
              </w:rPr>
              <w:t xml:space="preserve"> (0.</w:t>
            </w:r>
            <w:r w:rsidR="000A61BE" w:rsidRPr="006178B5">
              <w:rPr>
                <w:rFonts w:ascii="Times New Roman" w:hAnsi="Times New Roman" w:cs="Times New Roman"/>
              </w:rPr>
              <w:t>9</w:t>
            </w:r>
            <w:r w:rsidR="009E72F8" w:rsidRPr="006178B5">
              <w:rPr>
                <w:rFonts w:ascii="Times New Roman" w:hAnsi="Times New Roman" w:cs="Times New Roman"/>
              </w:rPr>
              <w:t>3</w:t>
            </w:r>
            <w:r w:rsidRPr="006178B5">
              <w:rPr>
                <w:rFonts w:ascii="Times New Roman" w:hAnsi="Times New Roman" w:cs="Times New Roman"/>
              </w:rPr>
              <w:t>-1.</w:t>
            </w:r>
            <w:r w:rsidR="000A61BE" w:rsidRPr="006178B5">
              <w:rPr>
                <w:rFonts w:ascii="Times New Roman" w:hAnsi="Times New Roman" w:cs="Times New Roman"/>
              </w:rPr>
              <w:t>9</w:t>
            </w:r>
            <w:r w:rsidR="009E72F8" w:rsidRPr="006178B5">
              <w:rPr>
                <w:rFonts w:ascii="Times New Roman" w:hAnsi="Times New Roman" w:cs="Times New Roman"/>
              </w:rPr>
              <w:t>8</w:t>
            </w:r>
            <w:r w:rsidRPr="006178B5">
              <w:rPr>
                <w:rFonts w:ascii="Times New Roman" w:hAnsi="Times New Roman" w:cs="Times New Roman"/>
              </w:rPr>
              <w:t>)</w:t>
            </w:r>
          </w:p>
        </w:tc>
        <w:tc>
          <w:tcPr>
            <w:tcW w:w="2397" w:type="dxa"/>
          </w:tcPr>
          <w:p w14:paraId="37427D96" w14:textId="5594BD8F" w:rsidR="00D94369" w:rsidRPr="006178B5" w:rsidRDefault="00D94369" w:rsidP="007806F0">
            <w:pPr>
              <w:jc w:val="both"/>
              <w:rPr>
                <w:rFonts w:ascii="Times New Roman" w:hAnsi="Times New Roman" w:cs="Times New Roman"/>
              </w:rPr>
            </w:pPr>
            <w:r w:rsidRPr="006178B5">
              <w:rPr>
                <w:rFonts w:ascii="Times New Roman" w:hAnsi="Times New Roman" w:cs="Times New Roman"/>
              </w:rPr>
              <w:t>0.</w:t>
            </w:r>
            <w:r w:rsidR="000A61BE" w:rsidRPr="006178B5">
              <w:rPr>
                <w:rFonts w:ascii="Times New Roman" w:hAnsi="Times New Roman" w:cs="Times New Roman"/>
              </w:rPr>
              <w:t>2</w:t>
            </w:r>
            <w:r w:rsidR="009E72F8" w:rsidRPr="006178B5">
              <w:rPr>
                <w:rFonts w:ascii="Times New Roman" w:hAnsi="Times New Roman" w:cs="Times New Roman"/>
              </w:rPr>
              <w:t>40</w:t>
            </w:r>
          </w:p>
        </w:tc>
        <w:tc>
          <w:tcPr>
            <w:tcW w:w="2396" w:type="dxa"/>
          </w:tcPr>
          <w:p w14:paraId="0CD8BA6A" w14:textId="12EC0432" w:rsidR="00D94369" w:rsidRPr="006178B5" w:rsidRDefault="00D94369" w:rsidP="007806F0">
            <w:pPr>
              <w:jc w:val="both"/>
              <w:rPr>
                <w:rFonts w:ascii="Times New Roman" w:hAnsi="Times New Roman" w:cs="Times New Roman"/>
              </w:rPr>
            </w:pPr>
            <w:r w:rsidRPr="006178B5">
              <w:rPr>
                <w:rFonts w:ascii="Times New Roman" w:hAnsi="Times New Roman" w:cs="Times New Roman"/>
              </w:rPr>
              <w:t>1.0</w:t>
            </w:r>
            <w:r w:rsidR="000A61BE" w:rsidRPr="006178B5">
              <w:rPr>
                <w:rFonts w:ascii="Times New Roman" w:hAnsi="Times New Roman" w:cs="Times New Roman"/>
              </w:rPr>
              <w:t>1</w:t>
            </w:r>
            <w:r w:rsidRPr="006178B5">
              <w:rPr>
                <w:rFonts w:ascii="Times New Roman" w:hAnsi="Times New Roman" w:cs="Times New Roman"/>
              </w:rPr>
              <w:t xml:space="preserve"> (0.9</w:t>
            </w:r>
            <w:r w:rsidR="000A61BE" w:rsidRPr="006178B5">
              <w:rPr>
                <w:rFonts w:ascii="Times New Roman" w:hAnsi="Times New Roman" w:cs="Times New Roman"/>
              </w:rPr>
              <w:t>7</w:t>
            </w:r>
            <w:r w:rsidRPr="006178B5">
              <w:rPr>
                <w:rFonts w:ascii="Times New Roman" w:hAnsi="Times New Roman" w:cs="Times New Roman"/>
              </w:rPr>
              <w:t>-1.0</w:t>
            </w:r>
            <w:r w:rsidR="000A61BE" w:rsidRPr="006178B5">
              <w:rPr>
                <w:rFonts w:ascii="Times New Roman" w:hAnsi="Times New Roman" w:cs="Times New Roman"/>
              </w:rPr>
              <w:t>6</w:t>
            </w:r>
            <w:r w:rsidRPr="006178B5">
              <w:rPr>
                <w:rFonts w:ascii="Times New Roman" w:hAnsi="Times New Roman" w:cs="Times New Roman"/>
              </w:rPr>
              <w:t>)</w:t>
            </w:r>
          </w:p>
        </w:tc>
        <w:tc>
          <w:tcPr>
            <w:tcW w:w="2397" w:type="dxa"/>
          </w:tcPr>
          <w:p w14:paraId="71741C97" w14:textId="688E2ABD" w:rsidR="00D94369" w:rsidRPr="006178B5" w:rsidRDefault="00D94369" w:rsidP="007806F0">
            <w:pPr>
              <w:jc w:val="both"/>
              <w:rPr>
                <w:rFonts w:ascii="Times New Roman" w:hAnsi="Times New Roman" w:cs="Times New Roman"/>
              </w:rPr>
            </w:pPr>
            <w:r w:rsidRPr="006178B5">
              <w:rPr>
                <w:rFonts w:ascii="Times New Roman" w:hAnsi="Times New Roman" w:cs="Times New Roman"/>
              </w:rPr>
              <w:t>0.</w:t>
            </w:r>
            <w:r w:rsidR="000A61BE" w:rsidRPr="006178B5">
              <w:rPr>
                <w:rFonts w:ascii="Times New Roman" w:hAnsi="Times New Roman" w:cs="Times New Roman"/>
              </w:rPr>
              <w:t>7</w:t>
            </w:r>
            <w:r w:rsidR="009E72F8" w:rsidRPr="006178B5">
              <w:rPr>
                <w:rFonts w:ascii="Times New Roman" w:hAnsi="Times New Roman" w:cs="Times New Roman"/>
              </w:rPr>
              <w:t>17</w:t>
            </w:r>
          </w:p>
        </w:tc>
      </w:tr>
      <w:tr w:rsidR="00D94369" w:rsidRPr="006178B5" w14:paraId="60E4B2FC" w14:textId="77777777" w:rsidTr="00A52363">
        <w:tc>
          <w:tcPr>
            <w:tcW w:w="1209" w:type="dxa"/>
          </w:tcPr>
          <w:p w14:paraId="72C21E80" w14:textId="77777777" w:rsidR="00D94369" w:rsidRPr="006178B5" w:rsidRDefault="00D94369" w:rsidP="007806F0">
            <w:pPr>
              <w:jc w:val="both"/>
              <w:rPr>
                <w:rFonts w:ascii="Times New Roman" w:hAnsi="Times New Roman" w:cs="Times New Roman"/>
              </w:rPr>
            </w:pPr>
            <w:r w:rsidRPr="006178B5">
              <w:rPr>
                <w:rFonts w:ascii="Times New Roman" w:hAnsi="Times New Roman" w:cs="Times New Roman"/>
              </w:rPr>
              <w:t>Male</w:t>
            </w:r>
          </w:p>
        </w:tc>
        <w:tc>
          <w:tcPr>
            <w:tcW w:w="2396" w:type="dxa"/>
          </w:tcPr>
          <w:p w14:paraId="1C190472" w14:textId="28F34368" w:rsidR="00D94369" w:rsidRPr="006178B5" w:rsidRDefault="000A61BE" w:rsidP="007806F0">
            <w:pPr>
              <w:jc w:val="both"/>
              <w:rPr>
                <w:rFonts w:ascii="Times New Roman" w:hAnsi="Times New Roman" w:cs="Times New Roman"/>
              </w:rPr>
            </w:pPr>
            <w:r w:rsidRPr="006178B5">
              <w:rPr>
                <w:rFonts w:ascii="Times New Roman" w:hAnsi="Times New Roman" w:cs="Times New Roman"/>
              </w:rPr>
              <w:t>1.1</w:t>
            </w:r>
            <w:r w:rsidR="009E72F8" w:rsidRPr="006178B5">
              <w:rPr>
                <w:rFonts w:ascii="Times New Roman" w:hAnsi="Times New Roman" w:cs="Times New Roman"/>
              </w:rPr>
              <w:t>5</w:t>
            </w:r>
            <w:r w:rsidRPr="006178B5">
              <w:rPr>
                <w:rFonts w:ascii="Times New Roman" w:hAnsi="Times New Roman" w:cs="Times New Roman"/>
              </w:rPr>
              <w:t xml:space="preserve"> (0.8</w:t>
            </w:r>
            <w:r w:rsidR="009E72F8" w:rsidRPr="006178B5">
              <w:rPr>
                <w:rFonts w:ascii="Times New Roman" w:hAnsi="Times New Roman" w:cs="Times New Roman"/>
              </w:rPr>
              <w:t>8</w:t>
            </w:r>
            <w:r w:rsidRPr="006178B5">
              <w:rPr>
                <w:rFonts w:ascii="Times New Roman" w:hAnsi="Times New Roman" w:cs="Times New Roman"/>
              </w:rPr>
              <w:t>-1.4</w:t>
            </w:r>
            <w:r w:rsidR="009E72F8" w:rsidRPr="006178B5">
              <w:rPr>
                <w:rFonts w:ascii="Times New Roman" w:hAnsi="Times New Roman" w:cs="Times New Roman"/>
              </w:rPr>
              <w:t>9</w:t>
            </w:r>
            <w:r w:rsidRPr="006178B5">
              <w:rPr>
                <w:rFonts w:ascii="Times New Roman" w:hAnsi="Times New Roman" w:cs="Times New Roman"/>
              </w:rPr>
              <w:t>)</w:t>
            </w:r>
          </w:p>
        </w:tc>
        <w:tc>
          <w:tcPr>
            <w:tcW w:w="2397" w:type="dxa"/>
          </w:tcPr>
          <w:p w14:paraId="06CC4B48" w14:textId="77777777" w:rsidR="00D94369" w:rsidRPr="006178B5" w:rsidRDefault="00D94369" w:rsidP="007806F0">
            <w:pPr>
              <w:jc w:val="both"/>
              <w:rPr>
                <w:rFonts w:ascii="Times New Roman" w:hAnsi="Times New Roman" w:cs="Times New Roman"/>
              </w:rPr>
            </w:pPr>
          </w:p>
        </w:tc>
        <w:tc>
          <w:tcPr>
            <w:tcW w:w="2396" w:type="dxa"/>
          </w:tcPr>
          <w:p w14:paraId="6670AFAB" w14:textId="73F41C8A" w:rsidR="00D94369" w:rsidRPr="006178B5" w:rsidRDefault="00D94369" w:rsidP="007806F0">
            <w:pPr>
              <w:jc w:val="both"/>
              <w:rPr>
                <w:rFonts w:ascii="Times New Roman" w:hAnsi="Times New Roman" w:cs="Times New Roman"/>
              </w:rPr>
            </w:pPr>
            <w:r w:rsidRPr="006178B5">
              <w:rPr>
                <w:rFonts w:ascii="Times New Roman" w:hAnsi="Times New Roman" w:cs="Times New Roman"/>
              </w:rPr>
              <w:t>1.0</w:t>
            </w:r>
            <w:r w:rsidR="000A61BE" w:rsidRPr="006178B5">
              <w:rPr>
                <w:rFonts w:ascii="Times New Roman" w:hAnsi="Times New Roman" w:cs="Times New Roman"/>
              </w:rPr>
              <w:t>3</w:t>
            </w:r>
            <w:r w:rsidRPr="006178B5">
              <w:rPr>
                <w:rFonts w:ascii="Times New Roman" w:hAnsi="Times New Roman" w:cs="Times New Roman"/>
              </w:rPr>
              <w:t xml:space="preserve"> (1.0</w:t>
            </w:r>
            <w:r w:rsidR="000A61BE" w:rsidRPr="006178B5">
              <w:rPr>
                <w:rFonts w:ascii="Times New Roman" w:hAnsi="Times New Roman" w:cs="Times New Roman"/>
              </w:rPr>
              <w:t>1</w:t>
            </w:r>
            <w:r w:rsidRPr="006178B5">
              <w:rPr>
                <w:rFonts w:ascii="Times New Roman" w:hAnsi="Times New Roman" w:cs="Times New Roman"/>
              </w:rPr>
              <w:t>-1.0</w:t>
            </w:r>
            <w:r w:rsidR="000A61BE" w:rsidRPr="006178B5">
              <w:rPr>
                <w:rFonts w:ascii="Times New Roman" w:hAnsi="Times New Roman" w:cs="Times New Roman"/>
              </w:rPr>
              <w:t>4</w:t>
            </w:r>
            <w:r w:rsidRPr="006178B5">
              <w:rPr>
                <w:rFonts w:ascii="Times New Roman" w:hAnsi="Times New Roman" w:cs="Times New Roman"/>
              </w:rPr>
              <w:t>)</w:t>
            </w:r>
          </w:p>
        </w:tc>
        <w:tc>
          <w:tcPr>
            <w:tcW w:w="2397" w:type="dxa"/>
          </w:tcPr>
          <w:p w14:paraId="0C101AE6" w14:textId="77777777" w:rsidR="00D94369" w:rsidRPr="006178B5" w:rsidRDefault="00D94369" w:rsidP="007806F0">
            <w:pPr>
              <w:jc w:val="both"/>
              <w:rPr>
                <w:rFonts w:ascii="Times New Roman" w:hAnsi="Times New Roman" w:cs="Times New Roman"/>
              </w:rPr>
            </w:pPr>
          </w:p>
        </w:tc>
      </w:tr>
    </w:tbl>
    <w:p w14:paraId="761788BC" w14:textId="77777777" w:rsidR="00207C1E" w:rsidRPr="006178B5" w:rsidRDefault="00207C1E" w:rsidP="007806F0">
      <w:pPr>
        <w:spacing w:line="240" w:lineRule="auto"/>
        <w:jc w:val="both"/>
        <w:rPr>
          <w:rFonts w:ascii="Times New Roman" w:hAnsi="Times New Roman" w:cs="Times New Roman"/>
        </w:rPr>
      </w:pPr>
    </w:p>
    <w:p w14:paraId="24910E3E" w14:textId="04CD9D2E" w:rsidR="00207C1E" w:rsidRPr="006178B5" w:rsidRDefault="007E7E13" w:rsidP="007806F0">
      <w:pPr>
        <w:spacing w:line="240" w:lineRule="auto"/>
        <w:jc w:val="both"/>
        <w:rPr>
          <w:rFonts w:ascii="Times New Roman" w:hAnsi="Times New Roman" w:cs="Times New Roman"/>
        </w:rPr>
      </w:pPr>
      <w:ins w:id="177" w:author="Jueyi Liu" w:date="2022-05-03T15:38:00Z">
        <w:r>
          <w:rPr>
            <w:rFonts w:ascii="Times New Roman" w:hAnsi="Times New Roman" w:cs="Times New Roman"/>
          </w:rPr>
          <w:t>U</w:t>
        </w:r>
        <w:r w:rsidRPr="006178B5">
          <w:rPr>
            <w:rFonts w:ascii="Times New Roman" w:hAnsi="Times New Roman" w:cs="Times New Roman"/>
          </w:rPr>
          <w:t>sing Scofield’s residuals</w:t>
        </w:r>
        <w:r>
          <w:rPr>
            <w:rFonts w:ascii="Times New Roman" w:hAnsi="Times New Roman" w:cs="Times New Roman"/>
          </w:rPr>
          <w:t>,</w:t>
        </w:r>
        <w:r w:rsidRPr="006178B5">
          <w:rPr>
            <w:rFonts w:ascii="Times New Roman" w:hAnsi="Times New Roman" w:cs="Times New Roman"/>
          </w:rPr>
          <w:t xml:space="preserve"> </w:t>
        </w:r>
        <w:r>
          <w:rPr>
            <w:rFonts w:ascii="Times New Roman" w:hAnsi="Times New Roman" w:cs="Times New Roman"/>
          </w:rPr>
          <w:t>w</w:t>
        </w:r>
      </w:ins>
      <w:del w:id="178" w:author="Jueyi Liu" w:date="2022-05-03T15:38:00Z">
        <w:r w:rsidR="00207C1E" w:rsidRPr="006178B5" w:rsidDel="007E7E13">
          <w:rPr>
            <w:rFonts w:ascii="Times New Roman" w:hAnsi="Times New Roman" w:cs="Times New Roman"/>
          </w:rPr>
          <w:delText>W</w:delText>
        </w:r>
      </w:del>
      <w:r w:rsidR="00207C1E" w:rsidRPr="006178B5">
        <w:rPr>
          <w:rFonts w:ascii="Times New Roman" w:hAnsi="Times New Roman" w:cs="Times New Roman"/>
        </w:rPr>
        <w:t xml:space="preserve">e checked the proportional hazard assumption in all the </w:t>
      </w:r>
      <w:proofErr w:type="gramStart"/>
      <w:r w:rsidR="00207C1E" w:rsidRPr="006178B5">
        <w:rPr>
          <w:rFonts w:ascii="Times New Roman" w:hAnsi="Times New Roman" w:cs="Times New Roman"/>
        </w:rPr>
        <w:t>fully-adjusted</w:t>
      </w:r>
      <w:proofErr w:type="gramEnd"/>
      <w:r w:rsidR="00207C1E" w:rsidRPr="006178B5">
        <w:rPr>
          <w:rFonts w:ascii="Times New Roman" w:hAnsi="Times New Roman" w:cs="Times New Roman"/>
        </w:rPr>
        <w:t xml:space="preserve"> </w:t>
      </w:r>
      <w:ins w:id="179" w:author="Jueyi Liu" w:date="2022-05-03T15:36:00Z">
        <w:r w:rsidR="00106DA4">
          <w:rPr>
            <w:rFonts w:ascii="Times New Roman" w:hAnsi="Times New Roman" w:cs="Times New Roman"/>
          </w:rPr>
          <w:t xml:space="preserve">Cox </w:t>
        </w:r>
      </w:ins>
      <w:r w:rsidR="00207C1E" w:rsidRPr="006178B5">
        <w:rPr>
          <w:rFonts w:ascii="Times New Roman" w:hAnsi="Times New Roman" w:cs="Times New Roman"/>
        </w:rPr>
        <w:t>models</w:t>
      </w:r>
      <w:del w:id="180" w:author="Jueyi Liu" w:date="2022-05-03T15:38:00Z">
        <w:r w:rsidR="00207C1E" w:rsidRPr="006178B5" w:rsidDel="007E7E13">
          <w:rPr>
            <w:rFonts w:ascii="Times New Roman" w:hAnsi="Times New Roman" w:cs="Times New Roman"/>
          </w:rPr>
          <w:delText xml:space="preserve"> using Scofield’s residuals</w:delText>
        </w:r>
      </w:del>
      <w:r w:rsidR="00207C1E" w:rsidRPr="006178B5">
        <w:rPr>
          <w:rFonts w:ascii="Times New Roman" w:hAnsi="Times New Roman" w:cs="Times New Roman"/>
        </w:rPr>
        <w:t xml:space="preserve">. The assumption satisfied </w:t>
      </w:r>
      <w:del w:id="181" w:author="Jueyi Liu" w:date="2022-05-03T15:36:00Z">
        <w:r w:rsidR="00207C1E" w:rsidRPr="006178B5" w:rsidDel="00106DA4">
          <w:rPr>
            <w:rFonts w:ascii="Times New Roman" w:hAnsi="Times New Roman" w:cs="Times New Roman"/>
          </w:rPr>
          <w:delText xml:space="preserve">for </w:delText>
        </w:r>
      </w:del>
      <w:r w:rsidR="00207C1E" w:rsidRPr="006178B5">
        <w:rPr>
          <w:rFonts w:ascii="Times New Roman" w:hAnsi="Times New Roman" w:cs="Times New Roman"/>
        </w:rPr>
        <w:t xml:space="preserve">the alcohol consumption in all the models. We also explored potential non-linear relationships </w:t>
      </w:r>
      <w:del w:id="182" w:author="Jueyi Liu" w:date="2022-05-03T15:38:00Z">
        <w:r w:rsidR="00207C1E" w:rsidRPr="006178B5" w:rsidDel="007E7E13">
          <w:rPr>
            <w:rFonts w:ascii="Times New Roman" w:hAnsi="Times New Roman" w:cs="Times New Roman"/>
          </w:rPr>
          <w:delText xml:space="preserve">by </w:delText>
        </w:r>
      </w:del>
      <w:r w:rsidR="00207C1E" w:rsidRPr="006178B5">
        <w:rPr>
          <w:rFonts w:ascii="Times New Roman" w:hAnsi="Times New Roman" w:cs="Times New Roman"/>
        </w:rPr>
        <w:t xml:space="preserve">using a natural cubic spline with 3 degrees of freedom. The curve is linear, and we found no clear curvature pattern. The estimated 95% CI for hazard ratio covers 1 before alcohol consumption of </w:t>
      </w:r>
      <w:commentRangeStart w:id="183"/>
      <w:r w:rsidR="00207C1E" w:rsidRPr="006178B5">
        <w:rPr>
          <w:rFonts w:ascii="Times New Roman" w:hAnsi="Times New Roman" w:cs="Times New Roman"/>
        </w:rPr>
        <w:t>5 drinks per week</w:t>
      </w:r>
      <w:commentRangeEnd w:id="183"/>
      <w:r w:rsidR="00AC1146">
        <w:rPr>
          <w:rStyle w:val="CommentReference"/>
        </w:rPr>
        <w:commentReference w:id="183"/>
      </w:r>
      <w:r w:rsidR="00207C1E" w:rsidRPr="006178B5">
        <w:rPr>
          <w:rFonts w:ascii="Times New Roman" w:hAnsi="Times New Roman" w:cs="Times New Roman"/>
        </w:rPr>
        <w:t xml:space="preserve">. This finding can partially explain why we found non-significance for the </w:t>
      </w:r>
      <w:ins w:id="184" w:author="Jueyi Liu" w:date="2022-05-03T15:39:00Z">
        <w:r w:rsidR="007A6221" w:rsidRPr="007A6221">
          <w:rPr>
            <w:rFonts w:ascii="Times New Roman" w:hAnsi="Times New Roman" w:cs="Times New Roman"/>
          </w:rPr>
          <w:t>results</w:t>
        </w:r>
        <w:r w:rsidR="007A6221" w:rsidRPr="007A6221" w:rsidDel="007A6221">
          <w:rPr>
            <w:rFonts w:ascii="Times New Roman" w:hAnsi="Times New Roman" w:cs="Times New Roman"/>
          </w:rPr>
          <w:t xml:space="preserve"> </w:t>
        </w:r>
      </w:ins>
      <w:del w:id="185" w:author="Jueyi Liu" w:date="2022-05-03T15:39:00Z">
        <w:r w:rsidR="00207C1E" w:rsidRPr="006178B5" w:rsidDel="007A6221">
          <w:rPr>
            <w:rFonts w:ascii="Times New Roman" w:hAnsi="Times New Roman" w:cs="Times New Roman"/>
          </w:rPr>
          <w:delText xml:space="preserve">findings </w:delText>
        </w:r>
      </w:del>
      <w:r w:rsidR="00207C1E" w:rsidRPr="006178B5">
        <w:rPr>
          <w:rFonts w:ascii="Times New Roman" w:hAnsi="Times New Roman" w:cs="Times New Roman"/>
        </w:rPr>
        <w:t>from group</w:t>
      </w:r>
      <w:ins w:id="186" w:author="Jueyi Liu" w:date="2022-05-03T15:37:00Z">
        <w:r>
          <w:rPr>
            <w:rFonts w:ascii="Times New Roman" w:hAnsi="Times New Roman" w:cs="Times New Roman"/>
          </w:rPr>
          <w:t>s</w:t>
        </w:r>
      </w:ins>
      <w:r w:rsidR="00207C1E" w:rsidRPr="006178B5">
        <w:rPr>
          <w:rFonts w:ascii="Times New Roman" w:hAnsi="Times New Roman" w:cs="Times New Roman"/>
        </w:rPr>
        <w:t xml:space="preserve"> 0-0.5</w:t>
      </w:r>
      <w:del w:id="187" w:author="Jueyi Liu" w:date="2022-05-03T15:37:00Z">
        <w:r w:rsidR="00207C1E" w:rsidRPr="006178B5" w:rsidDel="00106DA4">
          <w:rPr>
            <w:rFonts w:ascii="Times New Roman" w:hAnsi="Times New Roman" w:cs="Times New Roman"/>
          </w:rPr>
          <w:delText>,</w:delText>
        </w:r>
      </w:del>
      <w:r w:rsidR="00207C1E" w:rsidRPr="006178B5">
        <w:rPr>
          <w:rFonts w:ascii="Times New Roman" w:hAnsi="Times New Roman" w:cs="Times New Roman"/>
        </w:rPr>
        <w:t xml:space="preserve"> and 0.5-2 drinks per week</w:t>
      </w:r>
      <w:ins w:id="188" w:author="Jueyi Liu" w:date="2022-05-03T15:37:00Z">
        <w:r>
          <w:rPr>
            <w:rFonts w:ascii="Times New Roman" w:hAnsi="Times New Roman" w:cs="Times New Roman"/>
          </w:rPr>
          <w:t>,</w:t>
        </w:r>
      </w:ins>
      <w:r w:rsidR="00207C1E" w:rsidRPr="006178B5">
        <w:rPr>
          <w:rFonts w:ascii="Times New Roman" w:hAnsi="Times New Roman" w:cs="Times New Roman"/>
        </w:rPr>
        <w:t xml:space="preserve"> but </w:t>
      </w:r>
      <w:ins w:id="189" w:author="Jueyi Liu" w:date="2022-05-03T15:37:00Z">
        <w:r w:rsidR="00106DA4">
          <w:rPr>
            <w:rFonts w:ascii="Times New Roman" w:hAnsi="Times New Roman" w:cs="Times New Roman"/>
          </w:rPr>
          <w:t xml:space="preserve">the </w:t>
        </w:r>
      </w:ins>
      <w:r w:rsidR="00207C1E" w:rsidRPr="006178B5">
        <w:rPr>
          <w:rFonts w:ascii="Times New Roman" w:hAnsi="Times New Roman" w:cs="Times New Roman"/>
        </w:rPr>
        <w:t>significant association for the group &gt;2 drinks per week.</w:t>
      </w:r>
    </w:p>
    <w:p w14:paraId="6D2EC92F" w14:textId="77777777" w:rsidR="00E62652" w:rsidRPr="006178B5" w:rsidRDefault="00E62652" w:rsidP="007806F0">
      <w:pPr>
        <w:spacing w:line="240" w:lineRule="auto"/>
        <w:jc w:val="both"/>
        <w:rPr>
          <w:rFonts w:ascii="Times New Roman" w:hAnsi="Times New Roman" w:cs="Times New Roman"/>
        </w:rPr>
      </w:pPr>
    </w:p>
    <w:p w14:paraId="2381AD0A" w14:textId="30B3C565" w:rsidR="00CA29D7" w:rsidRPr="006178B5" w:rsidRDefault="00CA29D7" w:rsidP="007806F0">
      <w:pPr>
        <w:spacing w:line="240" w:lineRule="auto"/>
        <w:jc w:val="both"/>
        <w:rPr>
          <w:rFonts w:ascii="Times New Roman" w:hAnsi="Times New Roman" w:cs="Times New Roman"/>
        </w:rPr>
      </w:pPr>
      <w:r w:rsidRPr="006178B5">
        <w:rPr>
          <w:rFonts w:ascii="Times New Roman" w:hAnsi="Times New Roman" w:cs="Times New Roman" w:hint="eastAsia"/>
        </w:rPr>
        <w:t>Table</w:t>
      </w:r>
      <w:r w:rsidRPr="006178B5">
        <w:rPr>
          <w:rFonts w:ascii="Times New Roman" w:hAnsi="Times New Roman" w:cs="Times New Roman"/>
        </w:rPr>
        <w:t xml:space="preserve"> 4. Tests for the proportional hazard assumption throughout the models </w:t>
      </w:r>
      <w:r w:rsidRPr="006178B5">
        <w:rPr>
          <w:rFonts w:ascii="Times New Roman" w:eastAsia="SimSun" w:hAnsi="Times New Roman" w:cs="Times New Roman"/>
          <w:color w:val="000000"/>
          <w:highlight w:val="yellow"/>
          <w:lang w:bidi="ar"/>
        </w:rPr>
        <w:t>(N=</w:t>
      </w:r>
      <w:r w:rsidR="00E5106F" w:rsidRPr="006178B5">
        <w:rPr>
          <w:rFonts w:ascii="Times New Roman" w:eastAsia="SimSun" w:hAnsi="Times New Roman" w:cs="Times New Roman"/>
          <w:color w:val="000000"/>
          <w:highlight w:val="yellow"/>
          <w:lang w:bidi="ar"/>
        </w:rPr>
        <w:t>9190</w:t>
      </w:r>
      <w:r w:rsidRPr="006178B5">
        <w:rPr>
          <w:rFonts w:ascii="Times New Roman" w:eastAsia="SimSun" w:hAnsi="Times New Roman" w:cs="Times New Roman" w:hint="eastAsia"/>
          <w:color w:val="000000"/>
          <w:highlight w:val="yellow"/>
          <w:lang w:bidi="ar"/>
        </w:rPr>
        <w:t>)</w:t>
      </w:r>
      <w:r w:rsidRPr="006178B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45"/>
        <w:gridCol w:w="2249"/>
        <w:gridCol w:w="2698"/>
        <w:gridCol w:w="2698"/>
      </w:tblGrid>
      <w:tr w:rsidR="00CA29D7" w:rsidRPr="006178B5" w14:paraId="4DC03453" w14:textId="77777777" w:rsidTr="00CB34AD">
        <w:tc>
          <w:tcPr>
            <w:tcW w:w="3145" w:type="dxa"/>
          </w:tcPr>
          <w:p w14:paraId="0B6977A5" w14:textId="77777777" w:rsidR="00CA29D7" w:rsidRPr="006178B5" w:rsidRDefault="00CA29D7" w:rsidP="007806F0">
            <w:pPr>
              <w:jc w:val="both"/>
              <w:rPr>
                <w:rFonts w:ascii="Times New Roman" w:hAnsi="Times New Roman" w:cs="Times New Roman"/>
              </w:rPr>
            </w:pPr>
          </w:p>
        </w:tc>
        <w:tc>
          <w:tcPr>
            <w:tcW w:w="2249" w:type="dxa"/>
          </w:tcPr>
          <w:p w14:paraId="681F9921" w14:textId="1FA19F74" w:rsidR="00CA29D7" w:rsidRPr="006178B5" w:rsidRDefault="00CA29D7" w:rsidP="007806F0">
            <w:pPr>
              <w:jc w:val="both"/>
              <w:rPr>
                <w:rFonts w:ascii="Times New Roman" w:hAnsi="Times New Roman" w:cs="Times New Roman"/>
              </w:rPr>
            </w:pPr>
            <w:r w:rsidRPr="006178B5">
              <w:rPr>
                <w:rFonts w:ascii="Times New Roman" w:hAnsi="Times New Roman" w:cs="Times New Roman"/>
              </w:rPr>
              <w:t>Chi-squared statistic</w:t>
            </w:r>
          </w:p>
        </w:tc>
        <w:tc>
          <w:tcPr>
            <w:tcW w:w="2698" w:type="dxa"/>
          </w:tcPr>
          <w:p w14:paraId="1F427CED" w14:textId="223982F4" w:rsidR="00CA29D7" w:rsidRPr="006178B5" w:rsidRDefault="00CA29D7" w:rsidP="007806F0">
            <w:pPr>
              <w:jc w:val="both"/>
              <w:rPr>
                <w:rFonts w:ascii="Times New Roman" w:hAnsi="Times New Roman" w:cs="Times New Roman"/>
              </w:rPr>
            </w:pPr>
            <w:r w:rsidRPr="006178B5">
              <w:rPr>
                <w:rFonts w:ascii="Times New Roman" w:hAnsi="Times New Roman" w:cs="Times New Roman"/>
              </w:rPr>
              <w:t>p-value for alcohol consumption</w:t>
            </w:r>
          </w:p>
        </w:tc>
        <w:tc>
          <w:tcPr>
            <w:tcW w:w="2698" w:type="dxa"/>
          </w:tcPr>
          <w:p w14:paraId="54BF6630" w14:textId="549F8D2D" w:rsidR="00CA29D7" w:rsidRPr="006178B5" w:rsidRDefault="00CA29D7" w:rsidP="007806F0">
            <w:pPr>
              <w:jc w:val="both"/>
              <w:rPr>
                <w:rFonts w:ascii="Times New Roman" w:hAnsi="Times New Roman" w:cs="Times New Roman"/>
              </w:rPr>
            </w:pPr>
            <w:r w:rsidRPr="006178B5">
              <w:rPr>
                <w:rFonts w:ascii="Times New Roman" w:hAnsi="Times New Roman" w:cs="Times New Roman"/>
              </w:rPr>
              <w:t>Global p-value</w:t>
            </w:r>
          </w:p>
        </w:tc>
      </w:tr>
      <w:tr w:rsidR="00CA29D7" w:rsidRPr="006178B5" w14:paraId="383CB8D5" w14:textId="77777777" w:rsidTr="00DB2709">
        <w:tc>
          <w:tcPr>
            <w:tcW w:w="10790" w:type="dxa"/>
            <w:gridSpan w:val="4"/>
          </w:tcPr>
          <w:p w14:paraId="318436F2" w14:textId="37947710" w:rsidR="00CA29D7" w:rsidRPr="006178B5" w:rsidRDefault="00CA29D7" w:rsidP="007806F0">
            <w:pPr>
              <w:jc w:val="both"/>
              <w:rPr>
                <w:rFonts w:ascii="Times New Roman" w:hAnsi="Times New Roman" w:cs="Times New Roman"/>
              </w:rPr>
            </w:pPr>
            <w:r w:rsidRPr="006178B5">
              <w:rPr>
                <w:rFonts w:ascii="Times New Roman" w:hAnsi="Times New Roman" w:cs="Times New Roman"/>
              </w:rPr>
              <w:t>First approach, defining the exposure as alcohol intake age 21-entry, time scale as age</w:t>
            </w:r>
          </w:p>
        </w:tc>
      </w:tr>
      <w:tr w:rsidR="00CA29D7" w:rsidRPr="006178B5" w14:paraId="1E115155" w14:textId="77777777" w:rsidTr="00CB34AD">
        <w:tc>
          <w:tcPr>
            <w:tcW w:w="3145" w:type="dxa"/>
          </w:tcPr>
          <w:p w14:paraId="0C8B91D5" w14:textId="0E454A36" w:rsidR="00CA29D7" w:rsidRPr="006178B5" w:rsidRDefault="00CA29D7" w:rsidP="007806F0">
            <w:pPr>
              <w:jc w:val="both"/>
              <w:rPr>
                <w:rFonts w:ascii="Times New Roman" w:hAnsi="Times New Roman" w:cs="Times New Roman"/>
              </w:rPr>
            </w:pPr>
            <w:r w:rsidRPr="006178B5">
              <w:rPr>
                <w:rFonts w:ascii="Times New Roman" w:hAnsi="Times New Roman" w:cs="Times New Roman"/>
              </w:rPr>
              <w:t xml:space="preserve">MV-adjusted </w:t>
            </w:r>
            <w:r w:rsidR="00582329" w:rsidRPr="006178B5">
              <w:rPr>
                <w:rFonts w:ascii="Times New Roman" w:hAnsi="Times New Roman" w:cs="Times New Roman"/>
              </w:rPr>
              <w:t>categorical model</w:t>
            </w:r>
          </w:p>
        </w:tc>
        <w:tc>
          <w:tcPr>
            <w:tcW w:w="2249" w:type="dxa"/>
          </w:tcPr>
          <w:p w14:paraId="616652AC" w14:textId="315202A8" w:rsidR="00CA29D7" w:rsidRPr="006178B5" w:rsidRDefault="004D4DA5" w:rsidP="007806F0">
            <w:pPr>
              <w:jc w:val="both"/>
              <w:rPr>
                <w:rFonts w:ascii="Times New Roman" w:hAnsi="Times New Roman" w:cs="Times New Roman"/>
              </w:rPr>
            </w:pPr>
            <w:r w:rsidRPr="006178B5">
              <w:rPr>
                <w:rFonts w:ascii="Times New Roman" w:hAnsi="Times New Roman" w:cs="Times New Roman"/>
              </w:rPr>
              <w:t>6</w:t>
            </w:r>
            <w:r w:rsidR="00582329" w:rsidRPr="006178B5">
              <w:rPr>
                <w:rFonts w:ascii="Times New Roman" w:hAnsi="Times New Roman" w:cs="Times New Roman"/>
              </w:rPr>
              <w:t>.</w:t>
            </w:r>
            <w:r w:rsidRPr="006178B5">
              <w:rPr>
                <w:rFonts w:ascii="Times New Roman" w:hAnsi="Times New Roman" w:cs="Times New Roman"/>
              </w:rPr>
              <w:t>93</w:t>
            </w:r>
          </w:p>
        </w:tc>
        <w:tc>
          <w:tcPr>
            <w:tcW w:w="2698" w:type="dxa"/>
          </w:tcPr>
          <w:p w14:paraId="2D7E7677" w14:textId="328A364D" w:rsidR="00CA29D7" w:rsidRPr="006178B5" w:rsidRDefault="00582329" w:rsidP="007806F0">
            <w:pPr>
              <w:jc w:val="both"/>
              <w:rPr>
                <w:rFonts w:ascii="Times New Roman" w:hAnsi="Times New Roman" w:cs="Times New Roman"/>
              </w:rPr>
            </w:pPr>
            <w:r w:rsidRPr="006178B5">
              <w:rPr>
                <w:rFonts w:ascii="Times New Roman" w:hAnsi="Times New Roman" w:cs="Times New Roman"/>
              </w:rPr>
              <w:t>0.0</w:t>
            </w:r>
            <w:r w:rsidR="004D4DA5" w:rsidRPr="006178B5">
              <w:rPr>
                <w:rFonts w:ascii="Times New Roman" w:hAnsi="Times New Roman" w:cs="Times New Roman"/>
              </w:rPr>
              <w:t>74</w:t>
            </w:r>
          </w:p>
        </w:tc>
        <w:tc>
          <w:tcPr>
            <w:tcW w:w="2698" w:type="dxa"/>
          </w:tcPr>
          <w:p w14:paraId="67936EDF" w14:textId="7FF2F0EA" w:rsidR="00CA29D7" w:rsidRPr="006178B5" w:rsidRDefault="00582329" w:rsidP="007806F0">
            <w:pPr>
              <w:jc w:val="both"/>
              <w:rPr>
                <w:rFonts w:ascii="Times New Roman" w:hAnsi="Times New Roman" w:cs="Times New Roman"/>
              </w:rPr>
            </w:pPr>
            <w:r w:rsidRPr="006178B5">
              <w:rPr>
                <w:rFonts w:ascii="Times New Roman" w:hAnsi="Times New Roman" w:cs="Times New Roman"/>
              </w:rPr>
              <w:t>0.1</w:t>
            </w:r>
            <w:r w:rsidR="004D4DA5" w:rsidRPr="006178B5">
              <w:rPr>
                <w:rFonts w:ascii="Times New Roman" w:hAnsi="Times New Roman" w:cs="Times New Roman"/>
              </w:rPr>
              <w:t>78</w:t>
            </w:r>
          </w:p>
        </w:tc>
      </w:tr>
      <w:tr w:rsidR="00CA29D7" w:rsidRPr="006178B5" w14:paraId="0C89F0D6" w14:textId="77777777" w:rsidTr="00CB34AD">
        <w:tc>
          <w:tcPr>
            <w:tcW w:w="3145" w:type="dxa"/>
          </w:tcPr>
          <w:p w14:paraId="1969E812" w14:textId="32724359" w:rsidR="00CA29D7" w:rsidRPr="006178B5" w:rsidRDefault="00582329" w:rsidP="007806F0">
            <w:pPr>
              <w:jc w:val="both"/>
              <w:rPr>
                <w:rFonts w:ascii="Times New Roman" w:hAnsi="Times New Roman" w:cs="Times New Roman"/>
              </w:rPr>
            </w:pPr>
            <w:r w:rsidRPr="006178B5">
              <w:rPr>
                <w:rFonts w:ascii="Times New Roman" w:hAnsi="Times New Roman" w:cs="Times New Roman"/>
              </w:rPr>
              <w:t>MV-adjusted continuous model</w:t>
            </w:r>
          </w:p>
        </w:tc>
        <w:tc>
          <w:tcPr>
            <w:tcW w:w="2249" w:type="dxa"/>
          </w:tcPr>
          <w:p w14:paraId="0EF8CB3D" w14:textId="2F91A2CC" w:rsidR="00CA29D7" w:rsidRPr="006178B5" w:rsidRDefault="00582329" w:rsidP="007806F0">
            <w:pPr>
              <w:jc w:val="both"/>
              <w:rPr>
                <w:rFonts w:ascii="Times New Roman" w:hAnsi="Times New Roman" w:cs="Times New Roman"/>
              </w:rPr>
            </w:pPr>
            <w:r w:rsidRPr="006178B5">
              <w:rPr>
                <w:rFonts w:ascii="Times New Roman" w:hAnsi="Times New Roman" w:cs="Times New Roman"/>
              </w:rPr>
              <w:t>0.</w:t>
            </w:r>
            <w:r w:rsidR="004D4DA5" w:rsidRPr="006178B5">
              <w:rPr>
                <w:rFonts w:ascii="Times New Roman" w:hAnsi="Times New Roman" w:cs="Times New Roman"/>
              </w:rPr>
              <w:t>15</w:t>
            </w:r>
          </w:p>
        </w:tc>
        <w:tc>
          <w:tcPr>
            <w:tcW w:w="2698" w:type="dxa"/>
          </w:tcPr>
          <w:p w14:paraId="7999AEAF" w14:textId="065F5663" w:rsidR="00CA29D7" w:rsidRPr="006178B5" w:rsidRDefault="00582329" w:rsidP="007806F0">
            <w:pPr>
              <w:jc w:val="both"/>
              <w:rPr>
                <w:rFonts w:ascii="Times New Roman" w:hAnsi="Times New Roman" w:cs="Times New Roman"/>
              </w:rPr>
            </w:pPr>
            <w:r w:rsidRPr="006178B5">
              <w:rPr>
                <w:rFonts w:ascii="Times New Roman" w:hAnsi="Times New Roman" w:cs="Times New Roman"/>
              </w:rPr>
              <w:t>0.6</w:t>
            </w:r>
            <w:r w:rsidR="004D4DA5" w:rsidRPr="006178B5">
              <w:rPr>
                <w:rFonts w:ascii="Times New Roman" w:hAnsi="Times New Roman" w:cs="Times New Roman"/>
              </w:rPr>
              <w:t>97</w:t>
            </w:r>
          </w:p>
        </w:tc>
        <w:tc>
          <w:tcPr>
            <w:tcW w:w="2698" w:type="dxa"/>
          </w:tcPr>
          <w:p w14:paraId="17CF7360" w14:textId="4845D4F7" w:rsidR="00CA29D7" w:rsidRPr="006178B5" w:rsidRDefault="00582329" w:rsidP="007806F0">
            <w:pPr>
              <w:jc w:val="both"/>
              <w:rPr>
                <w:rFonts w:ascii="Times New Roman" w:hAnsi="Times New Roman" w:cs="Times New Roman"/>
              </w:rPr>
            </w:pPr>
            <w:r w:rsidRPr="006178B5">
              <w:rPr>
                <w:rFonts w:ascii="Times New Roman" w:hAnsi="Times New Roman" w:cs="Times New Roman"/>
              </w:rPr>
              <w:t>0.2</w:t>
            </w:r>
            <w:r w:rsidR="004D4DA5" w:rsidRPr="006178B5">
              <w:rPr>
                <w:rFonts w:ascii="Times New Roman" w:hAnsi="Times New Roman" w:cs="Times New Roman"/>
              </w:rPr>
              <w:t>326</w:t>
            </w:r>
          </w:p>
        </w:tc>
      </w:tr>
      <w:tr w:rsidR="00582329" w:rsidRPr="006178B5" w14:paraId="0C93ED01" w14:textId="77777777" w:rsidTr="00C746D0">
        <w:tc>
          <w:tcPr>
            <w:tcW w:w="10790" w:type="dxa"/>
            <w:gridSpan w:val="4"/>
          </w:tcPr>
          <w:p w14:paraId="588BF71D" w14:textId="679C89A9" w:rsidR="00582329" w:rsidRPr="006178B5" w:rsidRDefault="00582329" w:rsidP="007806F0">
            <w:pPr>
              <w:jc w:val="both"/>
              <w:rPr>
                <w:rFonts w:ascii="Times New Roman" w:hAnsi="Times New Roman" w:cs="Times New Roman"/>
              </w:rPr>
            </w:pPr>
            <w:r w:rsidRPr="006178B5">
              <w:rPr>
                <w:rFonts w:ascii="Times New Roman" w:hAnsi="Times New Roman" w:cs="Times New Roman"/>
              </w:rPr>
              <w:t>Second approach, defining the exposure as prevalent alcohol intake at baseline, time scale as years since entry</w:t>
            </w:r>
          </w:p>
        </w:tc>
      </w:tr>
      <w:tr w:rsidR="00582329" w:rsidRPr="006178B5" w14:paraId="45073494" w14:textId="77777777" w:rsidTr="00CB34AD">
        <w:tc>
          <w:tcPr>
            <w:tcW w:w="3145" w:type="dxa"/>
          </w:tcPr>
          <w:p w14:paraId="5F424DC3" w14:textId="4078F62B" w:rsidR="00582329" w:rsidRPr="006178B5" w:rsidRDefault="00582329" w:rsidP="007806F0">
            <w:pPr>
              <w:jc w:val="both"/>
              <w:rPr>
                <w:rFonts w:ascii="Times New Roman" w:hAnsi="Times New Roman" w:cs="Times New Roman"/>
              </w:rPr>
            </w:pPr>
            <w:r w:rsidRPr="006178B5">
              <w:rPr>
                <w:rFonts w:ascii="Times New Roman" w:hAnsi="Times New Roman" w:cs="Times New Roman"/>
              </w:rPr>
              <w:t>MV-adjusted categorical model</w:t>
            </w:r>
          </w:p>
        </w:tc>
        <w:tc>
          <w:tcPr>
            <w:tcW w:w="2249" w:type="dxa"/>
          </w:tcPr>
          <w:p w14:paraId="0DAE0B28" w14:textId="46457AAB" w:rsidR="00582329" w:rsidRPr="006178B5" w:rsidRDefault="009E72F8" w:rsidP="007806F0">
            <w:pPr>
              <w:jc w:val="both"/>
              <w:rPr>
                <w:rFonts w:ascii="Times New Roman" w:hAnsi="Times New Roman" w:cs="Times New Roman"/>
              </w:rPr>
            </w:pPr>
            <w:r w:rsidRPr="006178B5">
              <w:rPr>
                <w:rFonts w:ascii="Times New Roman" w:hAnsi="Times New Roman" w:cs="Times New Roman"/>
              </w:rPr>
              <w:t>2</w:t>
            </w:r>
            <w:r w:rsidR="000A61BE" w:rsidRPr="006178B5">
              <w:rPr>
                <w:rFonts w:ascii="Times New Roman" w:hAnsi="Times New Roman" w:cs="Times New Roman"/>
              </w:rPr>
              <w:t>.</w:t>
            </w:r>
            <w:r w:rsidRPr="006178B5">
              <w:rPr>
                <w:rFonts w:ascii="Times New Roman" w:hAnsi="Times New Roman" w:cs="Times New Roman"/>
              </w:rPr>
              <w:t>92</w:t>
            </w:r>
          </w:p>
        </w:tc>
        <w:tc>
          <w:tcPr>
            <w:tcW w:w="2698" w:type="dxa"/>
          </w:tcPr>
          <w:p w14:paraId="68EEC4C9" w14:textId="201849CB" w:rsidR="00582329" w:rsidRPr="006178B5" w:rsidRDefault="00582329" w:rsidP="007806F0">
            <w:pPr>
              <w:jc w:val="both"/>
              <w:rPr>
                <w:rFonts w:ascii="Times New Roman" w:hAnsi="Times New Roman" w:cs="Times New Roman"/>
              </w:rPr>
            </w:pPr>
            <w:r w:rsidRPr="006178B5">
              <w:rPr>
                <w:rFonts w:ascii="Times New Roman" w:hAnsi="Times New Roman" w:cs="Times New Roman"/>
              </w:rPr>
              <w:t>0.</w:t>
            </w:r>
            <w:r w:rsidR="009E72F8" w:rsidRPr="006178B5">
              <w:rPr>
                <w:rFonts w:ascii="Times New Roman" w:hAnsi="Times New Roman" w:cs="Times New Roman"/>
              </w:rPr>
              <w:t>404</w:t>
            </w:r>
          </w:p>
        </w:tc>
        <w:tc>
          <w:tcPr>
            <w:tcW w:w="2698" w:type="dxa"/>
          </w:tcPr>
          <w:p w14:paraId="2B004942" w14:textId="0D6F27CE" w:rsidR="00582329" w:rsidRPr="006178B5" w:rsidRDefault="00582329" w:rsidP="007806F0">
            <w:pPr>
              <w:jc w:val="both"/>
              <w:rPr>
                <w:rFonts w:ascii="Times New Roman" w:hAnsi="Times New Roman" w:cs="Times New Roman"/>
              </w:rPr>
            </w:pPr>
            <w:r w:rsidRPr="006178B5">
              <w:rPr>
                <w:rFonts w:ascii="Times New Roman" w:hAnsi="Times New Roman" w:cs="Times New Roman"/>
              </w:rPr>
              <w:t>0.</w:t>
            </w:r>
            <w:r w:rsidR="000A61BE" w:rsidRPr="006178B5">
              <w:rPr>
                <w:rFonts w:ascii="Times New Roman" w:hAnsi="Times New Roman" w:cs="Times New Roman"/>
              </w:rPr>
              <w:t>6</w:t>
            </w:r>
            <w:r w:rsidR="001D0867" w:rsidRPr="006178B5">
              <w:rPr>
                <w:rFonts w:ascii="Times New Roman" w:hAnsi="Times New Roman" w:cs="Times New Roman"/>
              </w:rPr>
              <w:t>53</w:t>
            </w:r>
          </w:p>
        </w:tc>
      </w:tr>
      <w:tr w:rsidR="00582329" w:rsidRPr="006178B5" w14:paraId="023266A7" w14:textId="77777777" w:rsidTr="00CB34AD">
        <w:tc>
          <w:tcPr>
            <w:tcW w:w="3145" w:type="dxa"/>
          </w:tcPr>
          <w:p w14:paraId="158D9518" w14:textId="6298B7E2" w:rsidR="00582329" w:rsidRPr="006178B5" w:rsidRDefault="00582329" w:rsidP="007806F0">
            <w:pPr>
              <w:jc w:val="both"/>
              <w:rPr>
                <w:rFonts w:ascii="Times New Roman" w:hAnsi="Times New Roman" w:cs="Times New Roman"/>
              </w:rPr>
            </w:pPr>
            <w:r w:rsidRPr="006178B5">
              <w:rPr>
                <w:rFonts w:ascii="Times New Roman" w:hAnsi="Times New Roman" w:cs="Times New Roman"/>
              </w:rPr>
              <w:t>MV-adjusted continuous model</w:t>
            </w:r>
          </w:p>
        </w:tc>
        <w:tc>
          <w:tcPr>
            <w:tcW w:w="2249" w:type="dxa"/>
          </w:tcPr>
          <w:p w14:paraId="739D7090" w14:textId="0FFF99ED" w:rsidR="00582329" w:rsidRPr="006178B5" w:rsidRDefault="000A61BE" w:rsidP="007806F0">
            <w:pPr>
              <w:jc w:val="both"/>
              <w:rPr>
                <w:rFonts w:ascii="Times New Roman" w:hAnsi="Times New Roman" w:cs="Times New Roman"/>
              </w:rPr>
            </w:pPr>
            <w:r w:rsidRPr="006178B5">
              <w:rPr>
                <w:rFonts w:ascii="Times New Roman" w:hAnsi="Times New Roman" w:cs="Times New Roman"/>
              </w:rPr>
              <w:t>0</w:t>
            </w:r>
            <w:r w:rsidR="00582329" w:rsidRPr="006178B5">
              <w:rPr>
                <w:rFonts w:ascii="Times New Roman" w:hAnsi="Times New Roman" w:cs="Times New Roman"/>
              </w:rPr>
              <w:t>.</w:t>
            </w:r>
            <w:r w:rsidR="001D0867" w:rsidRPr="006178B5">
              <w:rPr>
                <w:rFonts w:ascii="Times New Roman" w:hAnsi="Times New Roman" w:cs="Times New Roman"/>
              </w:rPr>
              <w:t>53</w:t>
            </w:r>
          </w:p>
        </w:tc>
        <w:tc>
          <w:tcPr>
            <w:tcW w:w="2698" w:type="dxa"/>
          </w:tcPr>
          <w:p w14:paraId="79F44303" w14:textId="562F6403" w:rsidR="00582329" w:rsidRPr="006178B5" w:rsidRDefault="00582329" w:rsidP="007806F0">
            <w:pPr>
              <w:jc w:val="both"/>
              <w:rPr>
                <w:rFonts w:ascii="Times New Roman" w:hAnsi="Times New Roman" w:cs="Times New Roman"/>
              </w:rPr>
            </w:pPr>
            <w:r w:rsidRPr="006178B5">
              <w:rPr>
                <w:rFonts w:ascii="Times New Roman" w:hAnsi="Times New Roman" w:cs="Times New Roman"/>
              </w:rPr>
              <w:t>0.</w:t>
            </w:r>
            <w:r w:rsidR="001D0867" w:rsidRPr="006178B5">
              <w:rPr>
                <w:rFonts w:ascii="Times New Roman" w:hAnsi="Times New Roman" w:cs="Times New Roman"/>
              </w:rPr>
              <w:t>465</w:t>
            </w:r>
          </w:p>
        </w:tc>
        <w:tc>
          <w:tcPr>
            <w:tcW w:w="2698" w:type="dxa"/>
          </w:tcPr>
          <w:p w14:paraId="2ABBD04A" w14:textId="78391D75" w:rsidR="00582329" w:rsidRPr="006178B5" w:rsidRDefault="00582329" w:rsidP="007806F0">
            <w:pPr>
              <w:jc w:val="both"/>
              <w:rPr>
                <w:rFonts w:ascii="Times New Roman" w:hAnsi="Times New Roman" w:cs="Times New Roman"/>
              </w:rPr>
            </w:pPr>
            <w:r w:rsidRPr="006178B5">
              <w:rPr>
                <w:rFonts w:ascii="Times New Roman" w:hAnsi="Times New Roman" w:cs="Times New Roman"/>
              </w:rPr>
              <w:t>0.</w:t>
            </w:r>
            <w:commentRangeStart w:id="190"/>
            <w:r w:rsidR="001D0867" w:rsidRPr="006178B5">
              <w:rPr>
                <w:rFonts w:ascii="Times New Roman" w:hAnsi="Times New Roman" w:cs="Times New Roman"/>
              </w:rPr>
              <w:t>672</w:t>
            </w:r>
            <w:commentRangeEnd w:id="190"/>
            <w:r w:rsidR="004B7743">
              <w:rPr>
                <w:rStyle w:val="CommentReference"/>
              </w:rPr>
              <w:commentReference w:id="190"/>
            </w:r>
          </w:p>
        </w:tc>
      </w:tr>
    </w:tbl>
    <w:p w14:paraId="7B807485" w14:textId="27D07C20" w:rsidR="00207C1E" w:rsidRPr="006178B5" w:rsidRDefault="000A61BE" w:rsidP="007806F0">
      <w:pPr>
        <w:spacing w:line="240" w:lineRule="auto"/>
        <w:jc w:val="both"/>
        <w:rPr>
          <w:rFonts w:ascii="Times New Roman" w:hAnsi="Times New Roman" w:cs="Times New Roman"/>
        </w:rPr>
      </w:pPr>
      <w:r w:rsidRPr="006178B5">
        <w:rPr>
          <w:noProof/>
        </w:rPr>
        <w:drawing>
          <wp:inline distT="0" distB="0" distL="0" distR="0" wp14:anchorId="23FCA305" wp14:editId="2FDC8214">
            <wp:extent cx="5253687" cy="3242275"/>
            <wp:effectExtent l="0" t="0" r="4445" b="0"/>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3"/>
                    <a:stretch>
                      <a:fillRect/>
                    </a:stretch>
                  </pic:blipFill>
                  <pic:spPr>
                    <a:xfrm>
                      <a:off x="0" y="0"/>
                      <a:ext cx="5259619" cy="3245936"/>
                    </a:xfrm>
                    <a:prstGeom prst="rect">
                      <a:avLst/>
                    </a:prstGeom>
                  </pic:spPr>
                </pic:pic>
              </a:graphicData>
            </a:graphic>
          </wp:inline>
        </w:drawing>
      </w:r>
    </w:p>
    <w:p w14:paraId="0A030B1B" w14:textId="77777777" w:rsidR="00207C1E" w:rsidRPr="006178B5" w:rsidRDefault="00207C1E" w:rsidP="007806F0">
      <w:pPr>
        <w:spacing w:line="240" w:lineRule="auto"/>
        <w:jc w:val="both"/>
        <w:rPr>
          <w:rFonts w:ascii="Times New Roman" w:hAnsi="Times New Roman" w:cs="Times New Roman"/>
        </w:rPr>
      </w:pPr>
      <w:r w:rsidRPr="006178B5">
        <w:rPr>
          <w:rFonts w:ascii="Times New Roman" w:hAnsi="Times New Roman" w:cs="Times New Roman"/>
        </w:rPr>
        <w:lastRenderedPageBreak/>
        <w:t>Fig 2.</w:t>
      </w:r>
    </w:p>
    <w:p w14:paraId="2B9E85D1" w14:textId="1FEEA6D7" w:rsidR="00207C1E" w:rsidRPr="006178B5" w:rsidRDefault="00CB34AD" w:rsidP="007806F0">
      <w:pPr>
        <w:spacing w:line="240" w:lineRule="auto"/>
        <w:jc w:val="both"/>
        <w:rPr>
          <w:rFonts w:ascii="Times New Roman" w:hAnsi="Times New Roman" w:cs="Times New Roman"/>
          <w:b/>
          <w:bCs/>
        </w:rPr>
      </w:pPr>
      <w:r w:rsidRPr="006178B5">
        <w:rPr>
          <w:rFonts w:ascii="Times New Roman" w:hAnsi="Times New Roman" w:cs="Times New Roman"/>
          <w:b/>
          <w:bCs/>
        </w:rPr>
        <w:t>Discussion</w:t>
      </w:r>
    </w:p>
    <w:p w14:paraId="48318575" w14:textId="0C027255" w:rsidR="00FA6D1D" w:rsidRPr="006178B5" w:rsidRDefault="00CB34AD" w:rsidP="007806F0">
      <w:pPr>
        <w:spacing w:line="240" w:lineRule="auto"/>
        <w:jc w:val="both"/>
        <w:rPr>
          <w:rFonts w:ascii="Times New Roman" w:hAnsi="Times New Roman" w:cs="Times New Roman"/>
        </w:rPr>
      </w:pPr>
      <w:r w:rsidRPr="006178B5">
        <w:rPr>
          <w:rFonts w:ascii="Times New Roman" w:hAnsi="Times New Roman" w:cs="Times New Roman"/>
        </w:rPr>
        <w:t xml:space="preserve">In this study with a cross-sectional dataset from NHANES II, we found a weak harmful but significant </w:t>
      </w:r>
      <w:commentRangeStart w:id="191"/>
      <w:r w:rsidRPr="006178B5">
        <w:rPr>
          <w:rFonts w:ascii="Times New Roman" w:hAnsi="Times New Roman" w:cs="Times New Roman"/>
        </w:rPr>
        <w:t xml:space="preserve">effect </w:t>
      </w:r>
      <w:commentRangeEnd w:id="191"/>
      <w:r w:rsidR="004B7743">
        <w:rPr>
          <w:rStyle w:val="CommentReference"/>
        </w:rPr>
        <w:commentReference w:id="191"/>
      </w:r>
      <w:r w:rsidRPr="006178B5">
        <w:rPr>
          <w:rFonts w:ascii="Times New Roman" w:hAnsi="Times New Roman" w:cs="Times New Roman"/>
        </w:rPr>
        <w:t xml:space="preserve">for alcohol consumption and </w:t>
      </w:r>
      <w:del w:id="192" w:author="Jueyi Liu" w:date="2022-05-03T15:41:00Z">
        <w:r w:rsidRPr="006178B5" w:rsidDel="004B7743">
          <w:rPr>
            <w:rFonts w:ascii="Times New Roman" w:hAnsi="Times New Roman" w:cs="Times New Roman"/>
          </w:rPr>
          <w:delText xml:space="preserve">on </w:delText>
        </w:r>
      </w:del>
      <w:r w:rsidRPr="006178B5">
        <w:rPr>
          <w:rFonts w:ascii="Times New Roman" w:hAnsi="Times New Roman" w:cs="Times New Roman"/>
        </w:rPr>
        <w:t xml:space="preserve">the risk of death from cancer. </w:t>
      </w:r>
      <w:r w:rsidR="003E10EB" w:rsidRPr="006178B5">
        <w:rPr>
          <w:rFonts w:ascii="Times New Roman" w:hAnsi="Times New Roman" w:cs="Times New Roman" w:hint="eastAsia"/>
        </w:rPr>
        <w:t>T</w:t>
      </w:r>
      <w:r w:rsidR="003E10EB" w:rsidRPr="006178B5">
        <w:rPr>
          <w:rFonts w:ascii="Times New Roman" w:hAnsi="Times New Roman" w:cs="Times New Roman"/>
        </w:rPr>
        <w:t xml:space="preserve">aking alcohol less than 2 drinks per week is not </w:t>
      </w:r>
      <w:del w:id="193" w:author="Jueyi Liu" w:date="2022-05-03T15:41:00Z">
        <w:r w:rsidR="003E10EB" w:rsidRPr="006178B5" w:rsidDel="004B7743">
          <w:rPr>
            <w:rFonts w:ascii="Times New Roman" w:hAnsi="Times New Roman" w:cs="Times New Roman"/>
          </w:rPr>
          <w:delText xml:space="preserve">found to </w:delText>
        </w:r>
      </w:del>
      <w:r w:rsidR="003E10EB" w:rsidRPr="006178B5">
        <w:rPr>
          <w:rFonts w:ascii="Times New Roman" w:hAnsi="Times New Roman" w:cs="Times New Roman"/>
        </w:rPr>
        <w:t xml:space="preserve">significantly increase the risk. </w:t>
      </w:r>
      <w:r w:rsidRPr="006178B5">
        <w:rPr>
          <w:rFonts w:ascii="Times New Roman" w:hAnsi="Times New Roman" w:cs="Times New Roman"/>
        </w:rPr>
        <w:t xml:space="preserve">The exploratory non-linear analysis demonstrates that such </w:t>
      </w:r>
      <w:ins w:id="194" w:author="Jueyi Liu" w:date="2022-05-03T15:41:00Z">
        <w:r w:rsidR="004B7743">
          <w:rPr>
            <w:rFonts w:ascii="Times New Roman" w:hAnsi="Times New Roman" w:cs="Times New Roman"/>
          </w:rPr>
          <w:t xml:space="preserve">a </w:t>
        </w:r>
      </w:ins>
      <w:r w:rsidRPr="006178B5">
        <w:rPr>
          <w:rFonts w:ascii="Times New Roman" w:hAnsi="Times New Roman" w:cs="Times New Roman"/>
        </w:rPr>
        <w:t>relationship is close to linear</w:t>
      </w:r>
      <w:r w:rsidR="003E10EB" w:rsidRPr="006178B5">
        <w:rPr>
          <w:rFonts w:ascii="Times New Roman" w:hAnsi="Times New Roman" w:cs="Times New Roman"/>
        </w:rPr>
        <w:t xml:space="preserve"> with a significant harmful effect only after 5 drinks per week. No significant sex difference is found in the relationship.</w:t>
      </w:r>
    </w:p>
    <w:p w14:paraId="6C9F7C3A" w14:textId="382BA41F" w:rsidR="006C4BC1" w:rsidRDefault="003E10EB" w:rsidP="007806F0">
      <w:pPr>
        <w:spacing w:line="240" w:lineRule="auto"/>
        <w:jc w:val="both"/>
        <w:rPr>
          <w:ins w:id="195" w:author="Jueyi Liu" w:date="2022-05-03T15:46:00Z"/>
          <w:rFonts w:ascii="Times New Roman" w:hAnsi="Times New Roman" w:cs="Times New Roman"/>
        </w:rPr>
      </w:pPr>
      <w:r w:rsidRPr="006178B5">
        <w:rPr>
          <w:rFonts w:ascii="Times New Roman" w:hAnsi="Times New Roman" w:cs="Times New Roman"/>
        </w:rPr>
        <w:t xml:space="preserve">In the </w:t>
      </w:r>
      <w:del w:id="196" w:author="Jueyi Liu" w:date="2022-05-03T15:31:00Z">
        <w:r w:rsidRPr="006178B5" w:rsidDel="006028DF">
          <w:rPr>
            <w:rFonts w:ascii="Times New Roman" w:hAnsi="Times New Roman" w:cs="Times New Roman"/>
          </w:rPr>
          <w:delText xml:space="preserve">main </w:delText>
        </w:r>
      </w:del>
      <w:ins w:id="197" w:author="Jueyi Liu" w:date="2022-05-03T15:31:00Z">
        <w:r w:rsidR="006028DF">
          <w:rPr>
            <w:rFonts w:ascii="Times New Roman" w:hAnsi="Times New Roman" w:cs="Times New Roman"/>
          </w:rPr>
          <w:t>primary</w:t>
        </w:r>
        <w:r w:rsidR="006028DF" w:rsidRPr="006178B5">
          <w:rPr>
            <w:rFonts w:ascii="Times New Roman" w:hAnsi="Times New Roman" w:cs="Times New Roman"/>
          </w:rPr>
          <w:t xml:space="preserve"> </w:t>
        </w:r>
      </w:ins>
      <w:r w:rsidRPr="006178B5">
        <w:rPr>
          <w:rFonts w:ascii="Times New Roman" w:hAnsi="Times New Roman" w:cs="Times New Roman"/>
        </w:rPr>
        <w:t>analysis, we employed two different approaches to assess the</w:t>
      </w:r>
      <w:ins w:id="198" w:author="Jueyi Liu" w:date="2022-05-03T15:50:00Z">
        <w:r w:rsidR="00572270">
          <w:rPr>
            <w:rFonts w:ascii="Times New Roman" w:hAnsi="Times New Roman" w:cs="Times New Roman"/>
          </w:rPr>
          <w:t xml:space="preserve"> </w:t>
        </w:r>
        <w:proofErr w:type="spellStart"/>
        <w:proofErr w:type="gramStart"/>
        <w:r w:rsidR="00572270">
          <w:rPr>
            <w:rFonts w:ascii="Times New Roman" w:hAnsi="Times New Roman" w:cs="Times New Roman"/>
          </w:rPr>
          <w:t>effect?association</w:t>
        </w:r>
        <w:proofErr w:type="spellEnd"/>
        <w:proofErr w:type="gramEnd"/>
        <w:r w:rsidR="00572270">
          <w:rPr>
            <w:rFonts w:ascii="Times New Roman" w:hAnsi="Times New Roman" w:cs="Times New Roman"/>
          </w:rPr>
          <w:t xml:space="preserve"> of</w:t>
        </w:r>
      </w:ins>
      <w:r w:rsidRPr="006178B5">
        <w:rPr>
          <w:rFonts w:ascii="Times New Roman" w:hAnsi="Times New Roman" w:cs="Times New Roman"/>
        </w:rPr>
        <w:t xml:space="preserve"> alcohol consumption</w:t>
      </w:r>
      <w:del w:id="199" w:author="Jueyi Liu" w:date="2022-05-03T15:50:00Z">
        <w:r w:rsidRPr="006178B5" w:rsidDel="00572270">
          <w:rPr>
            <w:rFonts w:ascii="Times New Roman" w:hAnsi="Times New Roman" w:cs="Times New Roman"/>
          </w:rPr>
          <w:delText>’s</w:delText>
        </w:r>
      </w:del>
      <w:r w:rsidRPr="006178B5">
        <w:rPr>
          <w:rFonts w:ascii="Times New Roman" w:hAnsi="Times New Roman" w:cs="Times New Roman"/>
        </w:rPr>
        <w:t xml:space="preserve"> </w:t>
      </w:r>
      <w:del w:id="200" w:author="Jueyi Liu" w:date="2022-05-03T15:50:00Z">
        <w:r w:rsidRPr="006178B5" w:rsidDel="00572270">
          <w:rPr>
            <w:rFonts w:ascii="Times New Roman" w:hAnsi="Times New Roman" w:cs="Times New Roman"/>
          </w:rPr>
          <w:delText xml:space="preserve">effects </w:delText>
        </w:r>
      </w:del>
      <w:r w:rsidRPr="006178B5">
        <w:rPr>
          <w:rFonts w:ascii="Times New Roman" w:hAnsi="Times New Roman" w:cs="Times New Roman"/>
        </w:rPr>
        <w:t xml:space="preserve">on hazard </w:t>
      </w:r>
      <w:del w:id="201" w:author="Jueyi Liu" w:date="2022-05-03T15:50:00Z">
        <w:r w:rsidRPr="006178B5" w:rsidDel="00572270">
          <w:rPr>
            <w:rFonts w:ascii="Times New Roman" w:hAnsi="Times New Roman" w:cs="Times New Roman"/>
          </w:rPr>
          <w:delText xml:space="preserve">from </w:delText>
        </w:r>
      </w:del>
      <w:ins w:id="202" w:author="Jueyi Liu" w:date="2022-05-03T15:50:00Z">
        <w:r w:rsidR="00572270">
          <w:rPr>
            <w:rFonts w:ascii="Times New Roman" w:hAnsi="Times New Roman" w:cs="Times New Roman"/>
          </w:rPr>
          <w:t>of</w:t>
        </w:r>
        <w:r w:rsidR="00572270" w:rsidRPr="006178B5">
          <w:rPr>
            <w:rFonts w:ascii="Times New Roman" w:hAnsi="Times New Roman" w:cs="Times New Roman"/>
          </w:rPr>
          <w:t xml:space="preserve"> </w:t>
        </w:r>
      </w:ins>
      <w:r w:rsidRPr="006178B5">
        <w:rPr>
          <w:rFonts w:ascii="Times New Roman" w:hAnsi="Times New Roman" w:cs="Times New Roman"/>
        </w:rPr>
        <w:t xml:space="preserve">cancer-specific death. </w:t>
      </w:r>
      <w:del w:id="203" w:author="Jueyi Liu" w:date="2022-05-03T15:43:00Z">
        <w:r w:rsidRPr="006178B5" w:rsidDel="006C4BC1">
          <w:rPr>
            <w:rFonts w:ascii="Times New Roman" w:hAnsi="Times New Roman" w:cs="Times New Roman"/>
          </w:rPr>
          <w:delText xml:space="preserve">One </w:delText>
        </w:r>
      </w:del>
      <w:ins w:id="204" w:author="Jueyi Liu" w:date="2022-05-03T15:43:00Z">
        <w:r w:rsidR="006C4BC1">
          <w:rPr>
            <w:rFonts w:ascii="Times New Roman" w:hAnsi="Times New Roman" w:cs="Times New Roman"/>
          </w:rPr>
          <w:t>The first</w:t>
        </w:r>
        <w:r w:rsidR="006C4BC1" w:rsidRPr="006178B5">
          <w:rPr>
            <w:rFonts w:ascii="Times New Roman" w:hAnsi="Times New Roman" w:cs="Times New Roman"/>
          </w:rPr>
          <w:t xml:space="preserve"> </w:t>
        </w:r>
      </w:ins>
      <w:r w:rsidRPr="006178B5">
        <w:rPr>
          <w:rFonts w:ascii="Times New Roman" w:hAnsi="Times New Roman" w:cs="Times New Roman"/>
        </w:rPr>
        <w:t xml:space="preserve">approach </w:t>
      </w:r>
      <w:del w:id="205" w:author="Jueyi Liu" w:date="2022-05-03T15:43:00Z">
        <w:r w:rsidRPr="006178B5" w:rsidDel="006C4BC1">
          <w:rPr>
            <w:rFonts w:ascii="Times New Roman" w:hAnsi="Times New Roman" w:cs="Times New Roman"/>
          </w:rPr>
          <w:delText>is taking</w:delText>
        </w:r>
      </w:del>
      <w:ins w:id="206" w:author="Jueyi Liu" w:date="2022-05-03T15:43:00Z">
        <w:r w:rsidR="006C4BC1">
          <w:rPr>
            <w:rFonts w:ascii="Times New Roman" w:hAnsi="Times New Roman" w:cs="Times New Roman"/>
          </w:rPr>
          <w:t>takes</w:t>
        </w:r>
      </w:ins>
      <w:r w:rsidRPr="006178B5">
        <w:rPr>
          <w:rFonts w:ascii="Times New Roman" w:hAnsi="Times New Roman" w:cs="Times New Roman"/>
        </w:rPr>
        <w:t xml:space="preserve"> the age as the time scale and takes the temptation into account, which has a more reasonable causal structure and explicit </w:t>
      </w:r>
      <w:commentRangeStart w:id="207"/>
      <w:r w:rsidRPr="006178B5">
        <w:rPr>
          <w:rFonts w:ascii="Times New Roman" w:hAnsi="Times New Roman" w:cs="Times New Roman"/>
        </w:rPr>
        <w:t xml:space="preserve">causal </w:t>
      </w:r>
      <w:commentRangeEnd w:id="207"/>
      <w:r w:rsidR="006C4BC1">
        <w:rPr>
          <w:rStyle w:val="CommentReference"/>
        </w:rPr>
        <w:commentReference w:id="207"/>
      </w:r>
      <w:r w:rsidRPr="006178B5">
        <w:rPr>
          <w:rFonts w:ascii="Times New Roman" w:hAnsi="Times New Roman" w:cs="Times New Roman"/>
        </w:rPr>
        <w:t xml:space="preserve">assumption. However, </w:t>
      </w:r>
      <w:del w:id="208" w:author="Jueyi Liu" w:date="2022-05-03T15:45:00Z">
        <w:r w:rsidRPr="006178B5" w:rsidDel="006C4BC1">
          <w:rPr>
            <w:rFonts w:ascii="Times New Roman" w:hAnsi="Times New Roman" w:cs="Times New Roman"/>
          </w:rPr>
          <w:delText xml:space="preserve">another </w:delText>
        </w:r>
      </w:del>
      <w:ins w:id="209" w:author="Jueyi Liu" w:date="2022-05-03T15:45:00Z">
        <w:r w:rsidR="006C4BC1">
          <w:rPr>
            <w:rFonts w:ascii="Times New Roman" w:hAnsi="Times New Roman" w:cs="Times New Roman"/>
          </w:rPr>
          <w:t>the second</w:t>
        </w:r>
        <w:r w:rsidR="006C4BC1" w:rsidRPr="006178B5">
          <w:rPr>
            <w:rFonts w:ascii="Times New Roman" w:hAnsi="Times New Roman" w:cs="Times New Roman"/>
          </w:rPr>
          <w:t xml:space="preserve"> </w:t>
        </w:r>
      </w:ins>
      <w:r w:rsidRPr="006178B5">
        <w:rPr>
          <w:rFonts w:ascii="Times New Roman" w:hAnsi="Times New Roman" w:cs="Times New Roman"/>
        </w:rPr>
        <w:t xml:space="preserve">approach takes the whole dataset singly as a cross-sectional study and utilizes the time from entry as the time scale. The two approaches yield different results in the crude model but get similar results in the </w:t>
      </w:r>
      <w:proofErr w:type="gramStart"/>
      <w:r w:rsidRPr="006178B5">
        <w:rPr>
          <w:rFonts w:ascii="Times New Roman" w:hAnsi="Times New Roman" w:cs="Times New Roman"/>
        </w:rPr>
        <w:t>fully-adjusted</w:t>
      </w:r>
      <w:proofErr w:type="gramEnd"/>
      <w:r w:rsidRPr="006178B5">
        <w:rPr>
          <w:rFonts w:ascii="Times New Roman" w:hAnsi="Times New Roman" w:cs="Times New Roman"/>
        </w:rPr>
        <w:t xml:space="preserve"> model. </w:t>
      </w:r>
    </w:p>
    <w:p w14:paraId="3A33E11F" w14:textId="18BA6067" w:rsidR="003E10EB" w:rsidRPr="006178B5" w:rsidRDefault="003E10EB" w:rsidP="007806F0">
      <w:pPr>
        <w:spacing w:line="240" w:lineRule="auto"/>
        <w:jc w:val="both"/>
        <w:rPr>
          <w:rFonts w:ascii="Times New Roman" w:hAnsi="Times New Roman" w:cs="Times New Roman"/>
        </w:rPr>
      </w:pPr>
      <w:r w:rsidRPr="006178B5">
        <w:rPr>
          <w:rFonts w:ascii="Times New Roman" w:hAnsi="Times New Roman" w:cs="Times New Roman"/>
        </w:rPr>
        <w:t>Given the data at hand, there are some explanations for the very similar findings</w:t>
      </w:r>
      <w:r w:rsidR="00BE2FFA" w:rsidRPr="006178B5">
        <w:rPr>
          <w:rFonts w:ascii="Times New Roman" w:hAnsi="Times New Roman" w:cs="Times New Roman"/>
        </w:rPr>
        <w:t xml:space="preserve">. The first explanation is the </w:t>
      </w:r>
      <w:r w:rsidR="00312EB3" w:rsidRPr="006178B5">
        <w:rPr>
          <w:rFonts w:ascii="Times New Roman" w:hAnsi="Times New Roman" w:cs="Times New Roman"/>
        </w:rPr>
        <w:t>estimated</w:t>
      </w:r>
      <w:r w:rsidR="00BE2FFA" w:rsidRPr="006178B5">
        <w:rPr>
          <w:rFonts w:ascii="Times New Roman" w:hAnsi="Times New Roman" w:cs="Times New Roman"/>
        </w:rPr>
        <w:t xml:space="preserve"> association for the cancer-specific death (about 1.02 HR per 1 drink/week increment) is very weak</w:t>
      </w:r>
      <w:ins w:id="210" w:author="Jueyi Liu" w:date="2022-05-03T15:51:00Z">
        <w:r w:rsidR="00572270">
          <w:rPr>
            <w:rFonts w:ascii="Times New Roman" w:hAnsi="Times New Roman" w:cs="Times New Roman"/>
          </w:rPr>
          <w:t>,</w:t>
        </w:r>
      </w:ins>
      <w:r w:rsidR="00BE2FFA" w:rsidRPr="006178B5">
        <w:rPr>
          <w:rFonts w:ascii="Times New Roman" w:hAnsi="Times New Roman" w:cs="Times New Roman"/>
        </w:rPr>
        <w:t xml:space="preserve"> which can be explained by the residual confounding or </w:t>
      </w:r>
      <w:r w:rsidR="00312EB3" w:rsidRPr="006178B5">
        <w:rPr>
          <w:rFonts w:ascii="Times New Roman" w:hAnsi="Times New Roman" w:cs="Times New Roman"/>
        </w:rPr>
        <w:t xml:space="preserve">other </w:t>
      </w:r>
      <w:r w:rsidR="00BE2FFA" w:rsidRPr="006178B5">
        <w:rPr>
          <w:rFonts w:ascii="Times New Roman" w:hAnsi="Times New Roman" w:cs="Times New Roman"/>
        </w:rPr>
        <w:t>unknown confounder</w:t>
      </w:r>
      <w:r w:rsidR="00312EB3" w:rsidRPr="006178B5">
        <w:rPr>
          <w:rFonts w:ascii="Times New Roman" w:hAnsi="Times New Roman" w:cs="Times New Roman"/>
        </w:rPr>
        <w:t>s</w:t>
      </w:r>
      <w:r w:rsidR="00BE2FFA" w:rsidRPr="006178B5">
        <w:rPr>
          <w:rFonts w:ascii="Times New Roman" w:hAnsi="Times New Roman" w:cs="Times New Roman"/>
        </w:rPr>
        <w:t>. It suggests both approaches</w:t>
      </w:r>
      <w:ins w:id="211" w:author="Jueyi Liu" w:date="2022-05-03T15:47:00Z">
        <w:r w:rsidR="006C4BC1">
          <w:rPr>
            <w:rFonts w:ascii="Times New Roman" w:hAnsi="Times New Roman" w:cs="Times New Roman"/>
          </w:rPr>
          <w:t>,</w:t>
        </w:r>
      </w:ins>
      <w:r w:rsidR="00BE2FFA" w:rsidRPr="006178B5">
        <w:rPr>
          <w:rFonts w:ascii="Times New Roman" w:hAnsi="Times New Roman" w:cs="Times New Roman"/>
        </w:rPr>
        <w:t xml:space="preserve"> even including the logistic and Poisson regression</w:t>
      </w:r>
      <w:ins w:id="212" w:author="Jueyi Liu" w:date="2022-05-03T15:47:00Z">
        <w:r w:rsidR="006C4BC1">
          <w:rPr>
            <w:rFonts w:ascii="Times New Roman" w:hAnsi="Times New Roman" w:cs="Times New Roman"/>
          </w:rPr>
          <w:t>,</w:t>
        </w:r>
      </w:ins>
      <w:r w:rsidR="00BE2FFA" w:rsidRPr="006178B5">
        <w:rPr>
          <w:rFonts w:ascii="Times New Roman" w:hAnsi="Times New Roman" w:cs="Times New Roman"/>
        </w:rPr>
        <w:t xml:space="preserve"> do</w:t>
      </w:r>
      <w:del w:id="213" w:author="Jueyi Liu" w:date="2022-05-03T15:47:00Z">
        <w:r w:rsidR="00BE2FFA" w:rsidRPr="006178B5" w:rsidDel="006C4BC1">
          <w:rPr>
            <w:rFonts w:ascii="Times New Roman" w:hAnsi="Times New Roman" w:cs="Times New Roman"/>
          </w:rPr>
          <w:delText>es</w:delText>
        </w:r>
      </w:del>
      <w:r w:rsidR="00BE2FFA" w:rsidRPr="006178B5">
        <w:rPr>
          <w:rFonts w:ascii="Times New Roman" w:hAnsi="Times New Roman" w:cs="Times New Roman"/>
        </w:rPr>
        <w:t xml:space="preserve">n’t adjust for enough confounding. The </w:t>
      </w:r>
      <w:ins w:id="214" w:author="Jueyi Liu" w:date="2022-05-03T15:48:00Z">
        <w:r w:rsidR="00572270">
          <w:rPr>
            <w:rFonts w:ascii="Times New Roman" w:hAnsi="Times New Roman" w:cs="Times New Roman"/>
          </w:rPr>
          <w:t>s</w:t>
        </w:r>
      </w:ins>
      <w:del w:id="215" w:author="Jueyi Liu" w:date="2022-05-03T15:48:00Z">
        <w:r w:rsidR="00BE2FFA" w:rsidRPr="006178B5" w:rsidDel="00572270">
          <w:rPr>
            <w:rFonts w:ascii="Times New Roman" w:hAnsi="Times New Roman" w:cs="Times New Roman"/>
          </w:rPr>
          <w:delText>S</w:delText>
        </w:r>
      </w:del>
      <w:r w:rsidR="00BE2FFA" w:rsidRPr="006178B5">
        <w:rPr>
          <w:rFonts w:ascii="Times New Roman" w:hAnsi="Times New Roman" w:cs="Times New Roman"/>
        </w:rPr>
        <w:t>econd explanation</w:t>
      </w:r>
      <w:del w:id="216" w:author="Jueyi Liu" w:date="2022-05-03T15:48:00Z">
        <w:r w:rsidR="00BE2FFA" w:rsidRPr="006178B5" w:rsidDel="00572270">
          <w:rPr>
            <w:rFonts w:ascii="Times New Roman" w:hAnsi="Times New Roman" w:cs="Times New Roman"/>
          </w:rPr>
          <w:delText>, in this study,</w:delText>
        </w:r>
      </w:del>
      <w:ins w:id="217" w:author="Jueyi Liu" w:date="2022-05-03T15:48:00Z">
        <w:r w:rsidR="00572270">
          <w:rPr>
            <w:rFonts w:ascii="Times New Roman" w:hAnsi="Times New Roman" w:cs="Times New Roman"/>
          </w:rPr>
          <w:t xml:space="preserve"> is that</w:t>
        </w:r>
      </w:ins>
      <w:r w:rsidR="00BE2FFA" w:rsidRPr="006178B5">
        <w:rPr>
          <w:rFonts w:ascii="Times New Roman" w:hAnsi="Times New Roman" w:cs="Times New Roman"/>
        </w:rPr>
        <w:t xml:space="preserve"> the </w:t>
      </w:r>
      <w:commentRangeStart w:id="218"/>
      <w:commentRangeStart w:id="219"/>
      <w:r w:rsidR="00BE2FFA" w:rsidRPr="006178B5">
        <w:rPr>
          <w:rFonts w:ascii="Times New Roman" w:hAnsi="Times New Roman" w:cs="Times New Roman"/>
        </w:rPr>
        <w:t xml:space="preserve">diseases’ </w:t>
      </w:r>
      <w:commentRangeEnd w:id="218"/>
      <w:r w:rsidR="00572270">
        <w:rPr>
          <w:rStyle w:val="CommentReference"/>
        </w:rPr>
        <w:commentReference w:id="218"/>
      </w:r>
      <w:commentRangeEnd w:id="219"/>
      <w:r w:rsidR="00572270">
        <w:rPr>
          <w:rStyle w:val="CommentReference"/>
        </w:rPr>
        <w:commentReference w:id="219"/>
      </w:r>
      <w:r w:rsidR="00BE2FFA" w:rsidRPr="006178B5">
        <w:rPr>
          <w:rFonts w:ascii="Times New Roman" w:hAnsi="Times New Roman" w:cs="Times New Roman"/>
        </w:rPr>
        <w:t xml:space="preserve">distribution are </w:t>
      </w:r>
      <w:proofErr w:type="gramStart"/>
      <w:r w:rsidR="00BE2FFA" w:rsidRPr="006178B5">
        <w:rPr>
          <w:rFonts w:ascii="Times New Roman" w:hAnsi="Times New Roman" w:cs="Times New Roman"/>
        </w:rPr>
        <w:t>pretty balanced</w:t>
      </w:r>
      <w:proofErr w:type="gramEnd"/>
      <w:r w:rsidR="00BE2FFA" w:rsidRPr="006178B5">
        <w:rPr>
          <w:rFonts w:ascii="Times New Roman" w:hAnsi="Times New Roman" w:cs="Times New Roman"/>
        </w:rPr>
        <w:t xml:space="preserve"> across alcohol consumption groups. Thus, additional adjusting for these diseases and biomarkers such as baseline hypertension will not </w:t>
      </w:r>
      <w:r w:rsidR="00312EB3" w:rsidRPr="006178B5">
        <w:rPr>
          <w:rFonts w:ascii="Times New Roman" w:hAnsi="Times New Roman" w:cs="Times New Roman"/>
        </w:rPr>
        <w:t>substantially influence the estimates. Last,</w:t>
      </w:r>
      <w:ins w:id="220" w:author="Jueyi Liu" w:date="2022-05-03T15:49:00Z">
        <w:r w:rsidR="00572270">
          <w:rPr>
            <w:rFonts w:ascii="Times New Roman" w:hAnsi="Times New Roman" w:cs="Times New Roman"/>
          </w:rPr>
          <w:t xml:space="preserve"> it also could be the </w:t>
        </w:r>
        <w:proofErr w:type="spellStart"/>
        <w:r w:rsidR="00572270">
          <w:rPr>
            <w:rFonts w:ascii="Times New Roman" w:hAnsi="Times New Roman" w:cs="Times New Roman"/>
          </w:rPr>
          <w:t>case</w:t>
        </w:r>
        <w:proofErr w:type="spellEnd"/>
        <w:r w:rsidR="00572270">
          <w:rPr>
            <w:rFonts w:ascii="Times New Roman" w:hAnsi="Times New Roman" w:cs="Times New Roman"/>
          </w:rPr>
          <w:t xml:space="preserve"> that</w:t>
        </w:r>
      </w:ins>
      <w:r w:rsidR="00312EB3" w:rsidRPr="006178B5">
        <w:rPr>
          <w:rFonts w:ascii="Times New Roman" w:hAnsi="Times New Roman" w:cs="Times New Roman"/>
        </w:rPr>
        <w:t xml:space="preserve"> the true effect is weak</w:t>
      </w:r>
      <w:ins w:id="221" w:author="Jueyi Liu" w:date="2022-05-03T15:52:00Z">
        <w:r w:rsidR="00572270">
          <w:rPr>
            <w:rFonts w:ascii="Times New Roman" w:hAnsi="Times New Roman" w:cs="Times New Roman"/>
          </w:rPr>
          <w:t>,</w:t>
        </w:r>
      </w:ins>
      <w:r w:rsidR="00312EB3" w:rsidRPr="006178B5">
        <w:rPr>
          <w:rFonts w:ascii="Times New Roman" w:hAnsi="Times New Roman" w:cs="Times New Roman"/>
        </w:rPr>
        <w:t xml:space="preserve"> and both models get the correct </w:t>
      </w:r>
      <w:proofErr w:type="spellStart"/>
      <w:r w:rsidR="00312EB3" w:rsidRPr="006178B5">
        <w:rPr>
          <w:rFonts w:ascii="Times New Roman" w:hAnsi="Times New Roman" w:cs="Times New Roman"/>
        </w:rPr>
        <w:t>estimand</w:t>
      </w:r>
      <w:proofErr w:type="spellEnd"/>
      <w:r w:rsidR="00312EB3" w:rsidRPr="006178B5">
        <w:rPr>
          <w:rFonts w:ascii="Times New Roman" w:hAnsi="Times New Roman" w:cs="Times New Roman"/>
        </w:rPr>
        <w:t>.</w:t>
      </w:r>
    </w:p>
    <w:p w14:paraId="7C760C84" w14:textId="1CD71AB1" w:rsidR="00312EB3" w:rsidRPr="006178B5" w:rsidRDefault="00312EB3" w:rsidP="007806F0">
      <w:pPr>
        <w:spacing w:line="240" w:lineRule="auto"/>
        <w:jc w:val="both"/>
        <w:rPr>
          <w:rFonts w:ascii="Times New Roman" w:hAnsi="Times New Roman" w:cs="Times New Roman"/>
        </w:rPr>
      </w:pPr>
      <w:r w:rsidRPr="006178B5">
        <w:rPr>
          <w:rFonts w:ascii="Times New Roman" w:hAnsi="Times New Roman" w:cs="Times New Roman"/>
        </w:rPr>
        <w:t>In this study, we didn’t detect significant effect modification by sex</w:t>
      </w:r>
      <w:ins w:id="222" w:author="Jueyi Liu" w:date="2022-05-03T15:53:00Z">
        <w:r w:rsidR="00E2589A">
          <w:rPr>
            <w:rFonts w:ascii="Times New Roman" w:hAnsi="Times New Roman" w:cs="Times New Roman"/>
          </w:rPr>
          <w:t>,</w:t>
        </w:r>
      </w:ins>
      <w:r w:rsidRPr="006178B5">
        <w:rPr>
          <w:rFonts w:ascii="Times New Roman" w:hAnsi="Times New Roman" w:cs="Times New Roman"/>
        </w:rPr>
        <w:t xml:space="preserve"> though the point estimates for the &gt;2 drinks per week group show</w:t>
      </w:r>
      <w:del w:id="223" w:author="Jueyi Liu" w:date="2022-05-03T15:52:00Z">
        <w:r w:rsidRPr="006178B5" w:rsidDel="00716DF2">
          <w:rPr>
            <w:rFonts w:ascii="Times New Roman" w:hAnsi="Times New Roman" w:cs="Times New Roman"/>
          </w:rPr>
          <w:delText>s</w:delText>
        </w:r>
      </w:del>
      <w:r w:rsidRPr="006178B5">
        <w:rPr>
          <w:rFonts w:ascii="Times New Roman" w:hAnsi="Times New Roman" w:cs="Times New Roman"/>
        </w:rPr>
        <w:t xml:space="preserve"> a more harmful effect among women than </w:t>
      </w:r>
      <w:del w:id="224" w:author="Jueyi Liu" w:date="2022-05-03T15:57:00Z">
        <w:r w:rsidRPr="006178B5" w:rsidDel="00AC1146">
          <w:rPr>
            <w:rFonts w:ascii="Times New Roman" w:hAnsi="Times New Roman" w:cs="Times New Roman"/>
          </w:rPr>
          <w:delText xml:space="preserve">in the </w:delText>
        </w:r>
      </w:del>
      <w:r w:rsidRPr="006178B5">
        <w:rPr>
          <w:rFonts w:ascii="Times New Roman" w:hAnsi="Times New Roman" w:cs="Times New Roman"/>
        </w:rPr>
        <w:t>men. However, we cannot totally exclude the presence of potential effect modification since the model is of low power to detect such difference</w:t>
      </w:r>
      <w:ins w:id="225" w:author="Jueyi Liu" w:date="2022-05-03T15:53:00Z">
        <w:r w:rsidR="00E2589A">
          <w:rPr>
            <w:rFonts w:ascii="Times New Roman" w:hAnsi="Times New Roman" w:cs="Times New Roman"/>
          </w:rPr>
          <w:t>s</w:t>
        </w:r>
      </w:ins>
      <w:r w:rsidRPr="006178B5">
        <w:rPr>
          <w:rFonts w:ascii="Times New Roman" w:hAnsi="Times New Roman" w:cs="Times New Roman"/>
        </w:rPr>
        <w:t>.</w:t>
      </w:r>
      <w:r w:rsidRPr="006178B5">
        <w:rPr>
          <w:rFonts w:ascii="Times New Roman" w:hAnsi="Times New Roman" w:cs="Times New Roman" w:hint="eastAsia"/>
        </w:rPr>
        <w:t xml:space="preserve"> We</w:t>
      </w:r>
      <w:r w:rsidRPr="006178B5">
        <w:rPr>
          <w:rFonts w:ascii="Times New Roman" w:hAnsi="Times New Roman" w:cs="Times New Roman"/>
        </w:rPr>
        <w:t xml:space="preserve"> also explore</w:t>
      </w:r>
      <w:ins w:id="226" w:author="Jueyi Liu" w:date="2022-05-03T15:53:00Z">
        <w:r w:rsidR="00E2589A">
          <w:rPr>
            <w:rFonts w:ascii="Times New Roman" w:hAnsi="Times New Roman" w:cs="Times New Roman"/>
          </w:rPr>
          <w:t xml:space="preserve"> some</w:t>
        </w:r>
      </w:ins>
      <w:r w:rsidRPr="006178B5">
        <w:rPr>
          <w:rFonts w:ascii="Times New Roman" w:hAnsi="Times New Roman" w:cs="Times New Roman"/>
        </w:rPr>
        <w:t xml:space="preserve"> potential non-linear dose-response relationship, and we find the curve is </w:t>
      </w:r>
      <w:proofErr w:type="gramStart"/>
      <w:r w:rsidRPr="006178B5">
        <w:rPr>
          <w:rFonts w:ascii="Times New Roman" w:hAnsi="Times New Roman" w:cs="Times New Roman"/>
        </w:rPr>
        <w:t>pretty linear</w:t>
      </w:r>
      <w:proofErr w:type="gramEnd"/>
      <w:r w:rsidRPr="006178B5">
        <w:rPr>
          <w:rFonts w:ascii="Times New Roman" w:hAnsi="Times New Roman" w:cs="Times New Roman"/>
        </w:rPr>
        <w:t xml:space="preserve">. </w:t>
      </w:r>
      <w:commentRangeStart w:id="227"/>
      <w:r w:rsidRPr="006178B5">
        <w:rPr>
          <w:rFonts w:ascii="Times New Roman" w:hAnsi="Times New Roman" w:cs="Times New Roman"/>
        </w:rPr>
        <w:t xml:space="preserve">This </w:t>
      </w:r>
      <w:commentRangeEnd w:id="227"/>
      <w:r w:rsidR="00AC1146">
        <w:rPr>
          <w:rStyle w:val="CommentReference"/>
        </w:rPr>
        <w:commentReference w:id="227"/>
      </w:r>
      <w:r w:rsidRPr="006178B5">
        <w:rPr>
          <w:rFonts w:ascii="Times New Roman" w:hAnsi="Times New Roman" w:cs="Times New Roman"/>
        </w:rPr>
        <w:t xml:space="preserve">analysis also tells that </w:t>
      </w:r>
      <w:ins w:id="228" w:author="Jueyi Liu" w:date="2022-05-03T15:58:00Z">
        <w:r w:rsidR="00AC1146" w:rsidRPr="006178B5">
          <w:rPr>
            <w:rFonts w:ascii="Times New Roman" w:hAnsi="Times New Roman" w:cs="Times New Roman"/>
          </w:rPr>
          <w:t>no significant harmful effects manifest</w:t>
        </w:r>
        <w:r w:rsidR="00AC1146" w:rsidRPr="006178B5">
          <w:rPr>
            <w:rFonts w:ascii="Times New Roman" w:hAnsi="Times New Roman" w:cs="Times New Roman"/>
          </w:rPr>
          <w:t xml:space="preserve"> </w:t>
        </w:r>
      </w:ins>
      <w:r w:rsidRPr="006178B5">
        <w:rPr>
          <w:rFonts w:ascii="Times New Roman" w:hAnsi="Times New Roman" w:cs="Times New Roman"/>
        </w:rPr>
        <w:t>with</w:t>
      </w:r>
      <w:ins w:id="229" w:author="Jueyi Liu" w:date="2022-05-03T15:53:00Z">
        <w:r w:rsidR="00AC1146">
          <w:rPr>
            <w:rFonts w:ascii="Times New Roman" w:hAnsi="Times New Roman" w:cs="Times New Roman"/>
          </w:rPr>
          <w:t xml:space="preserve"> a</w:t>
        </w:r>
      </w:ins>
      <w:r w:rsidRPr="006178B5">
        <w:rPr>
          <w:rFonts w:ascii="Times New Roman" w:hAnsi="Times New Roman" w:cs="Times New Roman"/>
        </w:rPr>
        <w:t xml:space="preserve"> low dose of alcohol consumption</w:t>
      </w:r>
      <w:del w:id="230" w:author="Jueyi Liu" w:date="2022-05-03T15:58:00Z">
        <w:r w:rsidRPr="006178B5" w:rsidDel="00AC1146">
          <w:rPr>
            <w:rFonts w:ascii="Times New Roman" w:hAnsi="Times New Roman" w:cs="Times New Roman"/>
          </w:rPr>
          <w:delText>, no significant harmful effects manifes</w:delText>
        </w:r>
      </w:del>
      <w:ins w:id="231" w:author="Jueyi Liu" w:date="2022-05-03T15:59:00Z">
        <w:r w:rsidR="009827AC">
          <w:rPr>
            <w:rFonts w:ascii="Times New Roman" w:hAnsi="Times New Roman" w:cs="Times New Roman"/>
          </w:rPr>
          <w:t>, and t</w:t>
        </w:r>
      </w:ins>
      <w:del w:id="232" w:author="Jueyi Liu" w:date="2022-05-03T15:58:00Z">
        <w:r w:rsidRPr="006178B5" w:rsidDel="00AC1146">
          <w:rPr>
            <w:rFonts w:ascii="Times New Roman" w:hAnsi="Times New Roman" w:cs="Times New Roman"/>
          </w:rPr>
          <w:delText>t</w:delText>
        </w:r>
      </w:del>
      <w:del w:id="233" w:author="Jueyi Liu" w:date="2022-05-03T15:59:00Z">
        <w:r w:rsidRPr="006178B5" w:rsidDel="009827AC">
          <w:rPr>
            <w:rFonts w:ascii="Times New Roman" w:hAnsi="Times New Roman" w:cs="Times New Roman"/>
          </w:rPr>
          <w:delText>. T</w:delText>
        </w:r>
      </w:del>
      <w:proofErr w:type="gramStart"/>
      <w:r w:rsidRPr="006178B5">
        <w:rPr>
          <w:rFonts w:ascii="Times New Roman" w:hAnsi="Times New Roman" w:cs="Times New Roman"/>
        </w:rPr>
        <w:t>he</w:t>
      </w:r>
      <w:proofErr w:type="gramEnd"/>
      <w:r w:rsidRPr="006178B5">
        <w:rPr>
          <w:rFonts w:ascii="Times New Roman" w:hAnsi="Times New Roman" w:cs="Times New Roman"/>
        </w:rPr>
        <w:t xml:space="preserve"> harmful effect becomes significant when taking alcohol greater than </w:t>
      </w:r>
      <w:commentRangeStart w:id="234"/>
      <w:r w:rsidRPr="006178B5">
        <w:rPr>
          <w:rFonts w:ascii="Times New Roman" w:hAnsi="Times New Roman" w:cs="Times New Roman"/>
        </w:rPr>
        <w:t>5 drinks per week</w:t>
      </w:r>
      <w:commentRangeEnd w:id="234"/>
      <w:r w:rsidR="00AC1146">
        <w:rPr>
          <w:rStyle w:val="CommentReference"/>
        </w:rPr>
        <w:commentReference w:id="234"/>
      </w:r>
      <w:r w:rsidRPr="006178B5">
        <w:rPr>
          <w:rFonts w:ascii="Times New Roman" w:hAnsi="Times New Roman" w:cs="Times New Roman"/>
        </w:rPr>
        <w:t>.</w:t>
      </w:r>
    </w:p>
    <w:p w14:paraId="2739C31C" w14:textId="11213369" w:rsidR="00312EB3" w:rsidRPr="006178B5" w:rsidRDefault="00312EB3" w:rsidP="007806F0">
      <w:pPr>
        <w:spacing w:line="240" w:lineRule="auto"/>
        <w:jc w:val="both"/>
        <w:rPr>
          <w:rFonts w:ascii="Times New Roman" w:hAnsi="Times New Roman" w:cs="Times New Roman"/>
        </w:rPr>
      </w:pPr>
      <w:r w:rsidRPr="006178B5">
        <w:rPr>
          <w:rFonts w:ascii="Times New Roman" w:hAnsi="Times New Roman" w:cs="Times New Roman"/>
        </w:rPr>
        <w:t>There are several limitations</w:t>
      </w:r>
      <w:ins w:id="235" w:author="Jueyi Liu" w:date="2022-05-03T15:56:00Z">
        <w:r w:rsidR="00AC1146">
          <w:rPr>
            <w:rFonts w:ascii="Times New Roman" w:hAnsi="Times New Roman" w:cs="Times New Roman"/>
          </w:rPr>
          <w:t xml:space="preserve"> </w:t>
        </w:r>
      </w:ins>
      <w:ins w:id="236" w:author="Jueyi Liu" w:date="2022-05-03T16:01:00Z">
        <w:r w:rsidR="001332F6">
          <w:rPr>
            <w:rFonts w:ascii="Times New Roman" w:hAnsi="Times New Roman" w:cs="Times New Roman"/>
          </w:rPr>
          <w:t>to</w:t>
        </w:r>
      </w:ins>
      <w:ins w:id="237" w:author="Jueyi Liu" w:date="2022-05-03T15:56:00Z">
        <w:r w:rsidR="00AC1146">
          <w:rPr>
            <w:rFonts w:ascii="Times New Roman" w:hAnsi="Times New Roman" w:cs="Times New Roman"/>
          </w:rPr>
          <w:t xml:space="preserve"> our </w:t>
        </w:r>
      </w:ins>
      <w:ins w:id="238" w:author="Jueyi Liu" w:date="2022-05-03T15:57:00Z">
        <w:r w:rsidR="00AC1146">
          <w:rPr>
            <w:rFonts w:ascii="Times New Roman" w:hAnsi="Times New Roman" w:cs="Times New Roman"/>
          </w:rPr>
          <w:t>analysis</w:t>
        </w:r>
      </w:ins>
      <w:r w:rsidRPr="006178B5">
        <w:rPr>
          <w:rFonts w:ascii="Times New Roman" w:hAnsi="Times New Roman" w:cs="Times New Roman"/>
        </w:rPr>
        <w:t xml:space="preserve">. First, as we mentioned before, the estimated </w:t>
      </w:r>
      <w:r w:rsidR="00AE4D03" w:rsidRPr="006178B5">
        <w:rPr>
          <w:rFonts w:ascii="Times New Roman" w:hAnsi="Times New Roman" w:cs="Times New Roman"/>
        </w:rPr>
        <w:t>association is very weak, which is very sensitive to unmeasured confounders. Although the findings from different model</w:t>
      </w:r>
      <w:ins w:id="239" w:author="Jueyi Liu" w:date="2022-05-03T16:01:00Z">
        <w:r w:rsidR="001332F6">
          <w:rPr>
            <w:rFonts w:ascii="Times New Roman" w:hAnsi="Times New Roman" w:cs="Times New Roman"/>
          </w:rPr>
          <w:t>s</w:t>
        </w:r>
      </w:ins>
      <w:r w:rsidR="00AE4D03" w:rsidRPr="006178B5">
        <w:rPr>
          <w:rFonts w:ascii="Times New Roman" w:hAnsi="Times New Roman" w:cs="Times New Roman"/>
        </w:rPr>
        <w:t xml:space="preserve"> are consistent</w:t>
      </w:r>
      <w:del w:id="240" w:author="Jueyi Liu" w:date="2022-05-03T16:00:00Z">
        <w:r w:rsidR="00AE4D03" w:rsidRPr="006178B5" w:rsidDel="0050164D">
          <w:rPr>
            <w:rFonts w:ascii="Times New Roman" w:hAnsi="Times New Roman" w:cs="Times New Roman"/>
          </w:rPr>
          <w:delText>,</w:delText>
        </w:r>
      </w:del>
      <w:r w:rsidR="00AE4D03" w:rsidRPr="006178B5">
        <w:rPr>
          <w:rFonts w:ascii="Times New Roman" w:hAnsi="Times New Roman" w:cs="Times New Roman"/>
        </w:rPr>
        <w:t xml:space="preserve"> without additional confounder information, we must admit that the observed association is very likely to</w:t>
      </w:r>
      <w:ins w:id="241" w:author="Jueyi Liu" w:date="2022-05-03T16:00:00Z">
        <w:r w:rsidR="0050164D">
          <w:rPr>
            <w:rFonts w:ascii="Times New Roman" w:hAnsi="Times New Roman" w:cs="Times New Roman"/>
          </w:rPr>
          <w:t xml:space="preserve"> be</w:t>
        </w:r>
      </w:ins>
      <w:r w:rsidR="00AE4D03" w:rsidRPr="006178B5">
        <w:rPr>
          <w:rFonts w:ascii="Times New Roman" w:hAnsi="Times New Roman" w:cs="Times New Roman"/>
        </w:rPr>
        <w:t xml:space="preserve"> attributed to an unmeasured confounder. Second, the original data is in the cross-sectional form, which limits the survival analysis. It is hard to tell which exposure or confounder happens first, making the model adjustment difficult and obscure. Last, we must notify that the </w:t>
      </w:r>
      <w:del w:id="242" w:author="Jueyi Liu" w:date="2022-05-03T16:02:00Z">
        <w:r w:rsidR="00AE4D03" w:rsidRPr="006178B5" w:rsidDel="001332F6">
          <w:rPr>
            <w:rFonts w:ascii="Times New Roman" w:hAnsi="Times New Roman" w:cs="Times New Roman"/>
          </w:rPr>
          <w:delText>interest</w:delText>
        </w:r>
      </w:del>
      <w:del w:id="243" w:author="Jueyi Liu" w:date="2022-05-03T16:01:00Z">
        <w:r w:rsidR="00AE4D03" w:rsidRPr="006178B5" w:rsidDel="001332F6">
          <w:rPr>
            <w:rFonts w:ascii="Times New Roman" w:hAnsi="Times New Roman" w:cs="Times New Roman"/>
          </w:rPr>
          <w:delText>ed</w:delText>
        </w:r>
      </w:del>
      <w:del w:id="244" w:author="Jueyi Liu" w:date="2022-05-03T16:02:00Z">
        <w:r w:rsidR="00AE4D03" w:rsidRPr="006178B5" w:rsidDel="001332F6">
          <w:rPr>
            <w:rFonts w:ascii="Times New Roman" w:hAnsi="Times New Roman" w:cs="Times New Roman"/>
          </w:rPr>
          <w:delText xml:space="preserve"> </w:delText>
        </w:r>
      </w:del>
      <w:r w:rsidR="00AE4D03" w:rsidRPr="006178B5">
        <w:rPr>
          <w:rFonts w:ascii="Times New Roman" w:hAnsi="Times New Roman" w:cs="Times New Roman"/>
        </w:rPr>
        <w:t>event</w:t>
      </w:r>
      <w:ins w:id="245" w:author="Jueyi Liu" w:date="2022-05-03T16:02:00Z">
        <w:r w:rsidR="001332F6">
          <w:rPr>
            <w:rFonts w:ascii="Times New Roman" w:hAnsi="Times New Roman" w:cs="Times New Roman"/>
          </w:rPr>
          <w:t xml:space="preserve"> of interest</w:t>
        </w:r>
      </w:ins>
      <w:r w:rsidR="00AE4D03" w:rsidRPr="006178B5">
        <w:rPr>
          <w:rFonts w:ascii="Times New Roman" w:hAnsi="Times New Roman" w:cs="Times New Roman"/>
        </w:rPr>
        <w:t xml:space="preserve"> in this study is</w:t>
      </w:r>
      <w:ins w:id="246" w:author="Jueyi Liu" w:date="2022-05-03T16:02:00Z">
        <w:r w:rsidR="005A7DD9">
          <w:rPr>
            <w:rFonts w:ascii="Times New Roman" w:hAnsi="Times New Roman" w:cs="Times New Roman"/>
          </w:rPr>
          <w:t xml:space="preserve"> the</w:t>
        </w:r>
      </w:ins>
      <w:r w:rsidR="00AE4D03" w:rsidRPr="006178B5">
        <w:rPr>
          <w:rFonts w:ascii="Times New Roman" w:hAnsi="Times New Roman" w:cs="Times New Roman"/>
        </w:rPr>
        <w:t xml:space="preserve"> death from cancer. </w:t>
      </w:r>
      <w:ins w:id="247" w:author="Jueyi Liu" w:date="2022-05-03T16:03:00Z">
        <w:r w:rsidR="00B472B3" w:rsidRPr="00B472B3">
          <w:rPr>
            <w:rFonts w:ascii="Times New Roman" w:hAnsi="Times New Roman" w:cs="Times New Roman"/>
          </w:rPr>
          <w:t>Deaths by other causes</w:t>
        </w:r>
        <w:r w:rsidR="00B472B3">
          <w:rPr>
            <w:rFonts w:ascii="Times New Roman" w:hAnsi="Times New Roman" w:cs="Times New Roman"/>
          </w:rPr>
          <w:t xml:space="preserve"> </w:t>
        </w:r>
      </w:ins>
      <w:del w:id="248" w:author="Jueyi Liu" w:date="2022-05-03T16:03:00Z">
        <w:r w:rsidR="00AE4D03" w:rsidRPr="006178B5" w:rsidDel="00B472B3">
          <w:rPr>
            <w:rFonts w:ascii="Times New Roman" w:hAnsi="Times New Roman" w:cs="Times New Roman"/>
          </w:rPr>
          <w:delText xml:space="preserve">Other deaths </w:delText>
        </w:r>
      </w:del>
      <w:r w:rsidR="00AE4D03" w:rsidRPr="006178B5">
        <w:rPr>
          <w:rFonts w:ascii="Times New Roman" w:hAnsi="Times New Roman" w:cs="Times New Roman"/>
        </w:rPr>
        <w:t>are competing risks but are treated as censor</w:t>
      </w:r>
      <w:ins w:id="249" w:author="Jueyi Liu" w:date="2022-05-03T16:02:00Z">
        <w:r w:rsidR="005A7DD9">
          <w:rPr>
            <w:rFonts w:ascii="Times New Roman" w:hAnsi="Times New Roman" w:cs="Times New Roman"/>
          </w:rPr>
          <w:t>ed</w:t>
        </w:r>
      </w:ins>
      <w:del w:id="250" w:author="Jueyi Liu" w:date="2022-05-03T16:02:00Z">
        <w:r w:rsidR="00AE4D03" w:rsidRPr="006178B5" w:rsidDel="005A7DD9">
          <w:rPr>
            <w:rFonts w:ascii="Times New Roman" w:hAnsi="Times New Roman" w:cs="Times New Roman"/>
          </w:rPr>
          <w:delText>ing</w:delText>
        </w:r>
      </w:del>
      <w:r w:rsidR="00AE4D03" w:rsidRPr="006178B5">
        <w:rPr>
          <w:rFonts w:ascii="Times New Roman" w:hAnsi="Times New Roman" w:cs="Times New Roman"/>
        </w:rPr>
        <w:t xml:space="preserve"> in this study. Although the Cox model is still valid, the logistic and Poisson regression are not</w:t>
      </w:r>
      <w:ins w:id="251" w:author="Jueyi Liu" w:date="2022-05-03T16:00:00Z">
        <w:r w:rsidR="00F47C10">
          <w:rPr>
            <w:rFonts w:ascii="Times New Roman" w:hAnsi="Times New Roman" w:cs="Times New Roman"/>
          </w:rPr>
          <w:t>, and</w:t>
        </w:r>
      </w:ins>
      <w:del w:id="252" w:author="Jueyi Liu" w:date="2022-05-03T16:00:00Z">
        <w:r w:rsidR="00AE4D03" w:rsidRPr="006178B5" w:rsidDel="00F47C10">
          <w:rPr>
            <w:rFonts w:ascii="Times New Roman" w:hAnsi="Times New Roman" w:cs="Times New Roman"/>
          </w:rPr>
          <w:delText>.</w:delText>
        </w:r>
      </w:del>
      <w:r w:rsidRPr="006178B5">
        <w:rPr>
          <w:rFonts w:ascii="Times New Roman" w:hAnsi="Times New Roman" w:cs="Times New Roman"/>
        </w:rPr>
        <w:t xml:space="preserve"> </w:t>
      </w:r>
      <w:ins w:id="253" w:author="Jueyi Liu" w:date="2022-05-03T16:01:00Z">
        <w:r w:rsidR="00F47C10">
          <w:rPr>
            <w:rFonts w:ascii="Times New Roman" w:hAnsi="Times New Roman" w:cs="Times New Roman"/>
          </w:rPr>
          <w:t>t</w:t>
        </w:r>
      </w:ins>
      <w:del w:id="254" w:author="Jueyi Liu" w:date="2022-05-03T16:01:00Z">
        <w:r w:rsidR="00AE4D03" w:rsidRPr="006178B5" w:rsidDel="00F47C10">
          <w:rPr>
            <w:rFonts w:ascii="Times New Roman" w:hAnsi="Times New Roman" w:cs="Times New Roman"/>
          </w:rPr>
          <w:delText>T</w:delText>
        </w:r>
      </w:del>
      <w:r w:rsidR="00AE4D03" w:rsidRPr="006178B5">
        <w:rPr>
          <w:rFonts w:ascii="Times New Roman" w:hAnsi="Times New Roman" w:cs="Times New Roman"/>
        </w:rPr>
        <w:t xml:space="preserve">heir estimations are biased. </w:t>
      </w:r>
    </w:p>
    <w:p w14:paraId="68982E61" w14:textId="77777777" w:rsidR="003E10EB" w:rsidRPr="006178B5" w:rsidRDefault="003E10EB" w:rsidP="007806F0">
      <w:pPr>
        <w:spacing w:line="240" w:lineRule="auto"/>
        <w:jc w:val="both"/>
        <w:rPr>
          <w:rFonts w:ascii="Times New Roman" w:hAnsi="Times New Roman" w:cs="Times New Roman"/>
        </w:rPr>
      </w:pPr>
    </w:p>
    <w:p w14:paraId="726895A0" w14:textId="314122E5" w:rsidR="00FA6D1D" w:rsidRPr="006178B5" w:rsidRDefault="00FA6D1D" w:rsidP="007806F0">
      <w:pPr>
        <w:spacing w:line="240" w:lineRule="auto"/>
        <w:jc w:val="both"/>
        <w:rPr>
          <w:rFonts w:ascii="Times New Roman" w:hAnsi="Times New Roman" w:cs="Times New Roman"/>
        </w:rPr>
      </w:pPr>
    </w:p>
    <w:p w14:paraId="2AE48A21" w14:textId="1C93CCC9" w:rsidR="00FA6D1D" w:rsidRPr="006178B5" w:rsidRDefault="00FA6D1D" w:rsidP="007806F0">
      <w:pPr>
        <w:spacing w:line="240" w:lineRule="auto"/>
        <w:jc w:val="both"/>
        <w:rPr>
          <w:rFonts w:ascii="Times New Roman" w:hAnsi="Times New Roman" w:cs="Times New Roman"/>
        </w:rPr>
      </w:pPr>
    </w:p>
    <w:p w14:paraId="6D2408B8" w14:textId="1A6F628C" w:rsidR="00FA6D1D" w:rsidRPr="006178B5" w:rsidRDefault="00FA6D1D" w:rsidP="007806F0">
      <w:pPr>
        <w:spacing w:line="240" w:lineRule="auto"/>
        <w:jc w:val="both"/>
        <w:rPr>
          <w:rFonts w:ascii="Times New Roman" w:hAnsi="Times New Roman" w:cs="Times New Roman"/>
        </w:rPr>
      </w:pPr>
    </w:p>
    <w:p w14:paraId="3E245752" w14:textId="1336C30D" w:rsidR="00FA6D1D" w:rsidRPr="006178B5" w:rsidRDefault="00FA6D1D" w:rsidP="007806F0">
      <w:pPr>
        <w:spacing w:line="240" w:lineRule="auto"/>
        <w:jc w:val="both"/>
        <w:rPr>
          <w:rFonts w:ascii="Times New Roman" w:hAnsi="Times New Roman" w:cs="Times New Roman"/>
        </w:rPr>
      </w:pPr>
    </w:p>
    <w:p w14:paraId="36E59088" w14:textId="1FE67DD6" w:rsidR="00FA6D1D" w:rsidRPr="006178B5" w:rsidRDefault="00FA6D1D" w:rsidP="007806F0">
      <w:pPr>
        <w:spacing w:line="240" w:lineRule="auto"/>
        <w:jc w:val="both"/>
        <w:rPr>
          <w:rFonts w:ascii="Times New Roman" w:hAnsi="Times New Roman" w:cs="Times New Roman"/>
        </w:rPr>
      </w:pPr>
    </w:p>
    <w:p w14:paraId="687638B5" w14:textId="1A6A59EA" w:rsidR="00FA6D1D" w:rsidRPr="006178B5" w:rsidRDefault="00FA6D1D" w:rsidP="007806F0">
      <w:pPr>
        <w:spacing w:line="240" w:lineRule="auto"/>
        <w:jc w:val="both"/>
        <w:rPr>
          <w:rFonts w:ascii="Times New Roman" w:hAnsi="Times New Roman" w:cs="Times New Roman"/>
        </w:rPr>
      </w:pPr>
    </w:p>
    <w:p w14:paraId="7D081788" w14:textId="3A7BBF15" w:rsidR="00FA6D1D" w:rsidRPr="006178B5" w:rsidRDefault="00FA6D1D" w:rsidP="007806F0">
      <w:pPr>
        <w:spacing w:line="240" w:lineRule="auto"/>
        <w:jc w:val="both"/>
        <w:rPr>
          <w:rFonts w:ascii="Times New Roman" w:hAnsi="Times New Roman" w:cs="Times New Roman"/>
        </w:rPr>
      </w:pPr>
    </w:p>
    <w:p w14:paraId="16B275C1" w14:textId="39D2588B" w:rsidR="00FA6D1D" w:rsidRPr="006178B5" w:rsidRDefault="00FA6D1D" w:rsidP="007806F0">
      <w:pPr>
        <w:spacing w:after="0" w:line="240" w:lineRule="auto"/>
        <w:jc w:val="both"/>
        <w:rPr>
          <w:rFonts w:ascii="Times New Roman" w:hAnsi="Times New Roman" w:cs="Times New Roman"/>
        </w:rPr>
      </w:pPr>
      <w:r w:rsidRPr="006178B5">
        <w:rPr>
          <w:rFonts w:ascii="Times New Roman" w:hAnsi="Times New Roman" w:cs="Times New Roman"/>
        </w:rPr>
        <w:t>A</w:t>
      </w:r>
      <w:r w:rsidRPr="006178B5">
        <w:rPr>
          <w:rFonts w:ascii="Times New Roman" w:hAnsi="Times New Roman" w:cs="Times New Roman" w:hint="eastAsia"/>
        </w:rPr>
        <w:t>ppen</w:t>
      </w:r>
      <w:r w:rsidRPr="006178B5">
        <w:rPr>
          <w:rFonts w:ascii="Times New Roman" w:hAnsi="Times New Roman" w:cs="Times New Roman"/>
        </w:rPr>
        <w:t>dix 1. Association between alcohol intake and hazard of death from cancer in overall NHANES II (N=</w:t>
      </w:r>
      <w:r w:rsidR="006E5EBA" w:rsidRPr="006178B5">
        <w:rPr>
          <w:rFonts w:ascii="Times New Roman" w:hAnsi="Times New Roman" w:cs="Times New Roman"/>
        </w:rPr>
        <w:t>9</w:t>
      </w:r>
      <w:r w:rsidR="00E5106F" w:rsidRPr="006178B5">
        <w:rPr>
          <w:rFonts w:ascii="Times New Roman" w:hAnsi="Times New Roman" w:cs="Times New Roman"/>
        </w:rPr>
        <w:t>190</w:t>
      </w:r>
      <w:r w:rsidRPr="006178B5">
        <w:rPr>
          <w:rFonts w:ascii="Times New Roman" w:hAnsi="Times New Roman" w:cs="Times New Roman" w:hint="eastAsia"/>
        </w:rPr>
        <w:t>)</w:t>
      </w:r>
      <w:r w:rsidRPr="006178B5">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FA6D1D" w:rsidRPr="006178B5" w14:paraId="5BAA3406" w14:textId="77777777" w:rsidTr="00761FA5">
        <w:tc>
          <w:tcPr>
            <w:tcW w:w="1306" w:type="dxa"/>
          </w:tcPr>
          <w:p w14:paraId="575C2156" w14:textId="77777777" w:rsidR="00FA6D1D" w:rsidRPr="006178B5" w:rsidRDefault="00FA6D1D" w:rsidP="007806F0">
            <w:pPr>
              <w:jc w:val="both"/>
              <w:rPr>
                <w:rFonts w:ascii="Times New Roman" w:hAnsi="Times New Roman" w:cs="Times New Roman"/>
              </w:rPr>
            </w:pPr>
          </w:p>
        </w:tc>
        <w:tc>
          <w:tcPr>
            <w:tcW w:w="1566" w:type="dxa"/>
            <w:vAlign w:val="center"/>
          </w:tcPr>
          <w:p w14:paraId="0477D13D"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0/week</w:t>
            </w:r>
          </w:p>
        </w:tc>
        <w:tc>
          <w:tcPr>
            <w:tcW w:w="1567" w:type="dxa"/>
            <w:vAlign w:val="center"/>
          </w:tcPr>
          <w:p w14:paraId="03A2C158"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0-0.5/week</w:t>
            </w:r>
          </w:p>
        </w:tc>
        <w:tc>
          <w:tcPr>
            <w:tcW w:w="1566" w:type="dxa"/>
            <w:vAlign w:val="center"/>
          </w:tcPr>
          <w:p w14:paraId="15DFF894"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0.5-2/week</w:t>
            </w:r>
          </w:p>
        </w:tc>
        <w:tc>
          <w:tcPr>
            <w:tcW w:w="1567" w:type="dxa"/>
            <w:vAlign w:val="center"/>
          </w:tcPr>
          <w:p w14:paraId="4C5014AA"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&gt;2/week</w:t>
            </w:r>
          </w:p>
        </w:tc>
        <w:tc>
          <w:tcPr>
            <w:tcW w:w="1566" w:type="dxa"/>
          </w:tcPr>
          <w:p w14:paraId="3735A1DD"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Continuous</w:t>
            </w:r>
          </w:p>
        </w:tc>
        <w:tc>
          <w:tcPr>
            <w:tcW w:w="1567" w:type="dxa"/>
          </w:tcPr>
          <w:p w14:paraId="1F8F688A" w14:textId="77777777" w:rsidR="00FA6D1D" w:rsidRPr="006178B5" w:rsidRDefault="00FA6D1D" w:rsidP="007806F0">
            <w:pPr>
              <w:jc w:val="both"/>
              <w:rPr>
                <w:rFonts w:ascii="Times New Roman" w:hAnsi="Times New Roman" w:cs="Times New Roman"/>
              </w:rPr>
            </w:pPr>
            <w:proofErr w:type="spellStart"/>
            <w:r w:rsidRPr="006178B5">
              <w:rPr>
                <w:rFonts w:ascii="Times New Roman" w:hAnsi="Times New Roman" w:cs="Times New Roman"/>
              </w:rPr>
              <w:t>P</w:t>
            </w:r>
            <w:r w:rsidRPr="006178B5">
              <w:rPr>
                <w:rFonts w:ascii="Times New Roman" w:hAnsi="Times New Roman" w:cs="Times New Roman"/>
                <w:vertAlign w:val="subscript"/>
              </w:rPr>
              <w:t>trend</w:t>
            </w:r>
            <w:proofErr w:type="spellEnd"/>
          </w:p>
        </w:tc>
      </w:tr>
      <w:tr w:rsidR="00FA6D1D" w:rsidRPr="006178B5" w14:paraId="66C6E329" w14:textId="77777777" w:rsidTr="00761FA5">
        <w:tc>
          <w:tcPr>
            <w:tcW w:w="10705" w:type="dxa"/>
            <w:gridSpan w:val="7"/>
          </w:tcPr>
          <w:p w14:paraId="2B9AA55E" w14:textId="139D06F9" w:rsidR="00FA6D1D" w:rsidRPr="006178B5" w:rsidRDefault="00FA6D1D" w:rsidP="007806F0">
            <w:pPr>
              <w:jc w:val="both"/>
              <w:rPr>
                <w:rFonts w:ascii="Times New Roman" w:hAnsi="Times New Roman" w:cs="Times New Roman"/>
                <w:vertAlign w:val="superscript"/>
              </w:rPr>
            </w:pPr>
            <w:r w:rsidRPr="006178B5">
              <w:rPr>
                <w:rFonts w:ascii="Times New Roman" w:hAnsi="Times New Roman" w:cs="Times New Roman"/>
              </w:rPr>
              <w:t>Logistics</w:t>
            </w:r>
            <w:r w:rsidR="004D4DA5" w:rsidRPr="006178B5">
              <w:rPr>
                <w:rFonts w:ascii="Times New Roman" w:hAnsi="Times New Roman" w:cs="Times New Roman"/>
              </w:rPr>
              <w:t xml:space="preserve"> </w:t>
            </w:r>
            <w:proofErr w:type="spellStart"/>
            <w:r w:rsidR="004D4DA5" w:rsidRPr="006178B5">
              <w:rPr>
                <w:rFonts w:ascii="Times New Roman" w:hAnsi="Times New Roman" w:cs="Times New Roman" w:hint="eastAsia"/>
              </w:rPr>
              <w:t>re</w:t>
            </w:r>
            <w:r w:rsidR="004D4DA5" w:rsidRPr="006178B5">
              <w:rPr>
                <w:rFonts w:ascii="Times New Roman" w:hAnsi="Times New Roman" w:cs="Times New Roman"/>
              </w:rPr>
              <w:t>gression</w:t>
            </w:r>
            <w:r w:rsidR="00E5106F" w:rsidRPr="006178B5">
              <w:rPr>
                <w:rFonts w:ascii="Times New Roman" w:hAnsi="Times New Roman" w:cs="Times New Roman" w:hint="eastAsia"/>
                <w:vertAlign w:val="superscript"/>
              </w:rPr>
              <w:t>a</w:t>
            </w:r>
            <w:proofErr w:type="spellEnd"/>
          </w:p>
        </w:tc>
      </w:tr>
      <w:tr w:rsidR="00FA6D1D" w:rsidRPr="006178B5" w14:paraId="0D3B497E" w14:textId="77777777" w:rsidTr="00761FA5">
        <w:tc>
          <w:tcPr>
            <w:tcW w:w="1306" w:type="dxa"/>
          </w:tcPr>
          <w:p w14:paraId="770577D4"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Crude model</w:t>
            </w:r>
          </w:p>
        </w:tc>
        <w:tc>
          <w:tcPr>
            <w:tcW w:w="1566" w:type="dxa"/>
          </w:tcPr>
          <w:p w14:paraId="27D2FB59"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64015E92" w14:textId="7FDEFE8F" w:rsidR="00FA6D1D" w:rsidRPr="006178B5" w:rsidRDefault="005D7BB8" w:rsidP="007806F0">
            <w:pPr>
              <w:jc w:val="both"/>
              <w:rPr>
                <w:rFonts w:ascii="Times New Roman" w:hAnsi="Times New Roman" w:cs="Times New Roman"/>
              </w:rPr>
            </w:pPr>
            <w:r w:rsidRPr="006178B5">
              <w:rPr>
                <w:rFonts w:ascii="Times New Roman" w:hAnsi="Times New Roman" w:cs="Times New Roman"/>
              </w:rPr>
              <w:t xml:space="preserve">0.97 </w:t>
            </w:r>
            <w:r w:rsidRPr="006178B5">
              <w:rPr>
                <w:rFonts w:ascii="Times New Roman" w:hAnsi="Times New Roman" w:cs="Times New Roman" w:hint="eastAsia"/>
              </w:rPr>
              <w:t>(</w:t>
            </w:r>
            <w:r w:rsidRPr="006178B5">
              <w:rPr>
                <w:rFonts w:ascii="Times New Roman" w:hAnsi="Times New Roman" w:cs="Times New Roman"/>
              </w:rPr>
              <w:t>0.72, 1.32)</w:t>
            </w:r>
          </w:p>
        </w:tc>
        <w:tc>
          <w:tcPr>
            <w:tcW w:w="1566" w:type="dxa"/>
          </w:tcPr>
          <w:p w14:paraId="2395EDB1" w14:textId="14A246B0" w:rsidR="00FA6D1D" w:rsidRPr="006178B5" w:rsidRDefault="005D7BB8" w:rsidP="007806F0">
            <w:pPr>
              <w:jc w:val="both"/>
              <w:rPr>
                <w:rFonts w:ascii="Times New Roman" w:hAnsi="Times New Roman" w:cs="Times New Roman"/>
              </w:rPr>
            </w:pPr>
            <w:r w:rsidRPr="006178B5">
              <w:rPr>
                <w:rFonts w:ascii="Times New Roman" w:hAnsi="Times New Roman" w:cs="Times New Roman"/>
              </w:rPr>
              <w:t>0.87 (0.68, 1.12)</w:t>
            </w:r>
          </w:p>
        </w:tc>
        <w:tc>
          <w:tcPr>
            <w:tcW w:w="1567" w:type="dxa"/>
          </w:tcPr>
          <w:p w14:paraId="49CC734C" w14:textId="0EA7A4FA" w:rsidR="00FA6D1D" w:rsidRPr="006178B5" w:rsidRDefault="005D7BB8" w:rsidP="007806F0">
            <w:pPr>
              <w:jc w:val="both"/>
              <w:rPr>
                <w:rFonts w:ascii="Times New Roman" w:hAnsi="Times New Roman" w:cs="Times New Roman"/>
              </w:rPr>
            </w:pPr>
            <w:r w:rsidRPr="006178B5">
              <w:rPr>
                <w:rFonts w:ascii="Times New Roman" w:hAnsi="Times New Roman" w:cs="Times New Roman"/>
              </w:rPr>
              <w:t>1.23 (1.00, 1.50)</w:t>
            </w:r>
          </w:p>
        </w:tc>
        <w:tc>
          <w:tcPr>
            <w:tcW w:w="1566" w:type="dxa"/>
          </w:tcPr>
          <w:p w14:paraId="436FF5D6" w14:textId="15EDD1E9" w:rsidR="00FA6D1D" w:rsidRPr="006178B5" w:rsidRDefault="005D7BB8" w:rsidP="007806F0">
            <w:pPr>
              <w:jc w:val="both"/>
              <w:rPr>
                <w:rFonts w:ascii="Times New Roman" w:hAnsi="Times New Roman" w:cs="Times New Roman"/>
              </w:rPr>
            </w:pPr>
            <w:r w:rsidRPr="006178B5">
              <w:rPr>
                <w:rFonts w:ascii="Times New Roman" w:hAnsi="Times New Roman" w:cs="Times New Roman"/>
              </w:rPr>
              <w:t>1.03 (1.01, 1.05)</w:t>
            </w:r>
          </w:p>
        </w:tc>
        <w:tc>
          <w:tcPr>
            <w:tcW w:w="1567" w:type="dxa"/>
          </w:tcPr>
          <w:p w14:paraId="3936FAAB" w14:textId="7FE69215" w:rsidR="00FA6D1D" w:rsidRPr="006178B5" w:rsidRDefault="005D7BB8" w:rsidP="007806F0">
            <w:pPr>
              <w:jc w:val="both"/>
              <w:rPr>
                <w:rFonts w:ascii="Times New Roman" w:hAnsi="Times New Roman" w:cs="Times New Roman"/>
              </w:rPr>
            </w:pPr>
            <w:r w:rsidRPr="006178B5">
              <w:rPr>
                <w:rFonts w:ascii="Times New Roman" w:hAnsi="Times New Roman" w:cs="Times New Roman"/>
              </w:rPr>
              <w:t>0.127</w:t>
            </w:r>
          </w:p>
        </w:tc>
      </w:tr>
      <w:tr w:rsidR="00FA6D1D" w:rsidRPr="006178B5" w14:paraId="4542C491" w14:textId="77777777" w:rsidTr="00761FA5">
        <w:tc>
          <w:tcPr>
            <w:tcW w:w="1306" w:type="dxa"/>
          </w:tcPr>
          <w:p w14:paraId="367F124F"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Age-adjusted</w:t>
            </w:r>
          </w:p>
        </w:tc>
        <w:tc>
          <w:tcPr>
            <w:tcW w:w="1566" w:type="dxa"/>
          </w:tcPr>
          <w:p w14:paraId="43EE28A1"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229990B7" w14:textId="65EA7E82" w:rsidR="00FA6D1D" w:rsidRPr="006178B5" w:rsidRDefault="005D7BB8" w:rsidP="007806F0">
            <w:pPr>
              <w:jc w:val="both"/>
              <w:rPr>
                <w:rFonts w:ascii="Times New Roman" w:hAnsi="Times New Roman" w:cs="Times New Roman"/>
              </w:rPr>
            </w:pPr>
            <w:r w:rsidRPr="006178B5">
              <w:rPr>
                <w:rFonts w:ascii="Times New Roman" w:hAnsi="Times New Roman" w:cs="Times New Roman"/>
              </w:rPr>
              <w:t>1.12 (0.82, 1.53)</w:t>
            </w:r>
          </w:p>
        </w:tc>
        <w:tc>
          <w:tcPr>
            <w:tcW w:w="1566" w:type="dxa"/>
          </w:tcPr>
          <w:p w14:paraId="7851895B" w14:textId="3A7B5183" w:rsidR="00FA6D1D" w:rsidRPr="006178B5" w:rsidRDefault="005D7BB8" w:rsidP="007806F0">
            <w:pPr>
              <w:jc w:val="both"/>
              <w:rPr>
                <w:rFonts w:ascii="Times New Roman" w:hAnsi="Times New Roman" w:cs="Times New Roman"/>
              </w:rPr>
            </w:pPr>
            <w:r w:rsidRPr="006178B5">
              <w:rPr>
                <w:rFonts w:ascii="Times New Roman" w:hAnsi="Times New Roman" w:cs="Times New Roman"/>
              </w:rPr>
              <w:t>1.17 (0.90, 1.51)</w:t>
            </w:r>
          </w:p>
        </w:tc>
        <w:tc>
          <w:tcPr>
            <w:tcW w:w="1567" w:type="dxa"/>
          </w:tcPr>
          <w:p w14:paraId="6B0F4FD5" w14:textId="5EF15C08" w:rsidR="00FA6D1D" w:rsidRPr="006178B5" w:rsidRDefault="005D7BB8" w:rsidP="007806F0">
            <w:pPr>
              <w:jc w:val="both"/>
              <w:rPr>
                <w:rFonts w:ascii="Times New Roman" w:hAnsi="Times New Roman" w:cs="Times New Roman"/>
              </w:rPr>
            </w:pPr>
            <w:r w:rsidRPr="006178B5">
              <w:rPr>
                <w:rFonts w:ascii="Times New Roman" w:hAnsi="Times New Roman" w:cs="Times New Roman"/>
              </w:rPr>
              <w:t>1.67 (1.36, 2.06)</w:t>
            </w:r>
          </w:p>
        </w:tc>
        <w:tc>
          <w:tcPr>
            <w:tcW w:w="1566" w:type="dxa"/>
          </w:tcPr>
          <w:p w14:paraId="45768E3F" w14:textId="5661F5A6" w:rsidR="00FA6D1D" w:rsidRPr="006178B5" w:rsidRDefault="005D7BB8" w:rsidP="007806F0">
            <w:pPr>
              <w:jc w:val="both"/>
              <w:rPr>
                <w:rFonts w:ascii="Times New Roman" w:hAnsi="Times New Roman" w:cs="Times New Roman"/>
              </w:rPr>
            </w:pPr>
            <w:r w:rsidRPr="006178B5">
              <w:rPr>
                <w:rFonts w:ascii="Times New Roman" w:hAnsi="Times New Roman" w:cs="Times New Roman"/>
              </w:rPr>
              <w:t>1.04 (1.03, 1.06)</w:t>
            </w:r>
          </w:p>
        </w:tc>
        <w:tc>
          <w:tcPr>
            <w:tcW w:w="1567" w:type="dxa"/>
          </w:tcPr>
          <w:p w14:paraId="703BE811" w14:textId="0163E9A9" w:rsidR="00FA6D1D" w:rsidRPr="006178B5" w:rsidRDefault="005D7BB8" w:rsidP="007806F0">
            <w:pPr>
              <w:jc w:val="both"/>
              <w:rPr>
                <w:rFonts w:ascii="Times New Roman" w:hAnsi="Times New Roman" w:cs="Times New Roman"/>
              </w:rPr>
            </w:pPr>
            <w:r w:rsidRPr="006178B5">
              <w:rPr>
                <w:rFonts w:ascii="Times New Roman" w:hAnsi="Times New Roman" w:cs="Times New Roman"/>
              </w:rPr>
              <w:t>&lt;0.001</w:t>
            </w:r>
          </w:p>
        </w:tc>
      </w:tr>
      <w:tr w:rsidR="00FA6D1D" w:rsidRPr="006178B5" w14:paraId="4EB23020" w14:textId="77777777" w:rsidTr="00761FA5">
        <w:tc>
          <w:tcPr>
            <w:tcW w:w="1306" w:type="dxa"/>
          </w:tcPr>
          <w:p w14:paraId="2D7BDA33"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lastRenderedPageBreak/>
              <w:t>MV-adjusted</w:t>
            </w:r>
          </w:p>
        </w:tc>
        <w:tc>
          <w:tcPr>
            <w:tcW w:w="1566" w:type="dxa"/>
          </w:tcPr>
          <w:p w14:paraId="036EA31C"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46740EB6" w14:textId="2173E03C" w:rsidR="00FA6D1D" w:rsidRPr="006178B5" w:rsidRDefault="005D7BB8" w:rsidP="007806F0">
            <w:pPr>
              <w:jc w:val="both"/>
              <w:rPr>
                <w:rFonts w:ascii="Times New Roman" w:hAnsi="Times New Roman" w:cs="Times New Roman"/>
              </w:rPr>
            </w:pPr>
            <w:r w:rsidRPr="006178B5">
              <w:rPr>
                <w:rFonts w:ascii="Times New Roman" w:hAnsi="Times New Roman" w:cs="Times New Roman"/>
              </w:rPr>
              <w:t>1.06 (0.77, 1.45)</w:t>
            </w:r>
          </w:p>
        </w:tc>
        <w:tc>
          <w:tcPr>
            <w:tcW w:w="1566" w:type="dxa"/>
          </w:tcPr>
          <w:p w14:paraId="6D653607" w14:textId="2E17DFE2" w:rsidR="00FA6D1D" w:rsidRPr="006178B5" w:rsidRDefault="005D7BB8" w:rsidP="007806F0">
            <w:pPr>
              <w:jc w:val="both"/>
              <w:rPr>
                <w:rFonts w:ascii="Times New Roman" w:hAnsi="Times New Roman" w:cs="Times New Roman"/>
              </w:rPr>
            </w:pPr>
            <w:r w:rsidRPr="006178B5">
              <w:rPr>
                <w:rFonts w:ascii="Times New Roman" w:hAnsi="Times New Roman" w:cs="Times New Roman"/>
              </w:rPr>
              <w:t>1.00 (0.77, 1.31)</w:t>
            </w:r>
          </w:p>
        </w:tc>
        <w:tc>
          <w:tcPr>
            <w:tcW w:w="1567" w:type="dxa"/>
          </w:tcPr>
          <w:p w14:paraId="5ED6A98B" w14:textId="43AFC988" w:rsidR="00FA6D1D" w:rsidRPr="006178B5" w:rsidRDefault="005D7BB8" w:rsidP="007806F0">
            <w:pPr>
              <w:jc w:val="both"/>
              <w:rPr>
                <w:rFonts w:ascii="Times New Roman" w:hAnsi="Times New Roman" w:cs="Times New Roman"/>
              </w:rPr>
            </w:pPr>
            <w:r w:rsidRPr="006178B5">
              <w:rPr>
                <w:rFonts w:ascii="Times New Roman" w:hAnsi="Times New Roman" w:cs="Times New Roman"/>
              </w:rPr>
              <w:t>1.29 (1.02, 1.63)</w:t>
            </w:r>
          </w:p>
        </w:tc>
        <w:tc>
          <w:tcPr>
            <w:tcW w:w="1566" w:type="dxa"/>
          </w:tcPr>
          <w:p w14:paraId="6C333533" w14:textId="0A54CD30" w:rsidR="00FA6D1D" w:rsidRPr="006178B5" w:rsidRDefault="005D7BB8" w:rsidP="007806F0">
            <w:pPr>
              <w:jc w:val="both"/>
              <w:rPr>
                <w:rFonts w:ascii="Times New Roman" w:hAnsi="Times New Roman" w:cs="Times New Roman"/>
              </w:rPr>
            </w:pPr>
            <w:r w:rsidRPr="006178B5">
              <w:rPr>
                <w:rFonts w:ascii="Times New Roman" w:hAnsi="Times New Roman" w:cs="Times New Roman"/>
              </w:rPr>
              <w:t>1.03 (1.01, 1.04)</w:t>
            </w:r>
          </w:p>
        </w:tc>
        <w:tc>
          <w:tcPr>
            <w:tcW w:w="1567" w:type="dxa"/>
          </w:tcPr>
          <w:p w14:paraId="038CE176" w14:textId="4A891582" w:rsidR="00FA6D1D" w:rsidRPr="006178B5" w:rsidRDefault="005D7BB8" w:rsidP="007806F0">
            <w:pPr>
              <w:jc w:val="both"/>
              <w:rPr>
                <w:rFonts w:ascii="Times New Roman" w:hAnsi="Times New Roman" w:cs="Times New Roman"/>
              </w:rPr>
            </w:pPr>
            <w:r w:rsidRPr="006178B5">
              <w:rPr>
                <w:rFonts w:ascii="Times New Roman" w:hAnsi="Times New Roman" w:cs="Times New Roman"/>
              </w:rPr>
              <w:t>0.054</w:t>
            </w:r>
          </w:p>
        </w:tc>
      </w:tr>
      <w:tr w:rsidR="00FA6D1D" w:rsidRPr="006178B5" w14:paraId="3917C87A" w14:textId="77777777" w:rsidTr="00761FA5">
        <w:tc>
          <w:tcPr>
            <w:tcW w:w="10705" w:type="dxa"/>
            <w:gridSpan w:val="7"/>
          </w:tcPr>
          <w:p w14:paraId="24ED27AC" w14:textId="0A212BDE" w:rsidR="00FA6D1D" w:rsidRPr="006178B5" w:rsidRDefault="00FA6D1D" w:rsidP="007806F0">
            <w:pPr>
              <w:jc w:val="both"/>
              <w:rPr>
                <w:rFonts w:ascii="Times New Roman" w:hAnsi="Times New Roman" w:cs="Times New Roman"/>
                <w:vertAlign w:val="superscript"/>
              </w:rPr>
            </w:pPr>
            <w:r w:rsidRPr="006178B5">
              <w:rPr>
                <w:rFonts w:ascii="Times New Roman" w:hAnsi="Times New Roman" w:cs="Times New Roman"/>
              </w:rPr>
              <w:t>Poisson</w:t>
            </w:r>
            <w:r w:rsidR="004D4DA5" w:rsidRPr="006178B5">
              <w:rPr>
                <w:rFonts w:ascii="Times New Roman" w:hAnsi="Times New Roman" w:cs="Times New Roman"/>
              </w:rPr>
              <w:t xml:space="preserve"> </w:t>
            </w:r>
            <w:proofErr w:type="spellStart"/>
            <w:r w:rsidR="004D4DA5" w:rsidRPr="006178B5">
              <w:rPr>
                <w:rFonts w:ascii="Times New Roman" w:hAnsi="Times New Roman" w:cs="Times New Roman"/>
              </w:rPr>
              <w:t>regression</w:t>
            </w:r>
            <w:r w:rsidR="00E5106F" w:rsidRPr="006178B5">
              <w:rPr>
                <w:rFonts w:ascii="Times New Roman" w:hAnsi="Times New Roman" w:cs="Times New Roman"/>
                <w:vertAlign w:val="superscript"/>
              </w:rPr>
              <w:t>a</w:t>
            </w:r>
            <w:proofErr w:type="spellEnd"/>
          </w:p>
        </w:tc>
      </w:tr>
      <w:tr w:rsidR="00FA6D1D" w:rsidRPr="006178B5" w14:paraId="08A08F4F" w14:textId="77777777" w:rsidTr="00761FA5">
        <w:tc>
          <w:tcPr>
            <w:tcW w:w="1306" w:type="dxa"/>
          </w:tcPr>
          <w:p w14:paraId="6072C5BD"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Crude model</w:t>
            </w:r>
          </w:p>
        </w:tc>
        <w:tc>
          <w:tcPr>
            <w:tcW w:w="1566" w:type="dxa"/>
          </w:tcPr>
          <w:p w14:paraId="2E18C033"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06922485" w14:textId="2BBBF4C6" w:rsidR="00FA6D1D" w:rsidRPr="006178B5" w:rsidRDefault="004D4DA5" w:rsidP="007806F0">
            <w:pPr>
              <w:jc w:val="both"/>
              <w:rPr>
                <w:rFonts w:ascii="Times New Roman" w:hAnsi="Times New Roman" w:cs="Times New Roman"/>
              </w:rPr>
            </w:pPr>
            <w:r w:rsidRPr="006178B5">
              <w:rPr>
                <w:rFonts w:ascii="Times New Roman" w:hAnsi="Times New Roman" w:cs="Times New Roman"/>
              </w:rPr>
              <w:t xml:space="preserve">0.95 (0.70,1.27) </w:t>
            </w:r>
          </w:p>
        </w:tc>
        <w:tc>
          <w:tcPr>
            <w:tcW w:w="1566" w:type="dxa"/>
          </w:tcPr>
          <w:p w14:paraId="2F8FBA70" w14:textId="48484417" w:rsidR="00FA6D1D" w:rsidRPr="006178B5" w:rsidRDefault="004D4DA5" w:rsidP="007806F0">
            <w:pPr>
              <w:jc w:val="both"/>
              <w:rPr>
                <w:rFonts w:ascii="Times New Roman" w:hAnsi="Times New Roman" w:cs="Times New Roman"/>
              </w:rPr>
            </w:pPr>
            <w:r w:rsidRPr="006178B5">
              <w:rPr>
                <w:rFonts w:ascii="Times New Roman" w:hAnsi="Times New Roman" w:cs="Times New Roman"/>
              </w:rPr>
              <w:t>0.84 (0.66, 1.07)</w:t>
            </w:r>
          </w:p>
        </w:tc>
        <w:tc>
          <w:tcPr>
            <w:tcW w:w="1567" w:type="dxa"/>
          </w:tcPr>
          <w:p w14:paraId="37F03667" w14:textId="71A9DC8A" w:rsidR="00FA6D1D" w:rsidRPr="006178B5" w:rsidRDefault="004D4DA5" w:rsidP="007806F0">
            <w:pPr>
              <w:jc w:val="both"/>
              <w:rPr>
                <w:rFonts w:ascii="Times New Roman" w:hAnsi="Times New Roman" w:cs="Times New Roman"/>
              </w:rPr>
            </w:pPr>
            <w:r w:rsidRPr="006178B5">
              <w:rPr>
                <w:rFonts w:ascii="Times New Roman" w:hAnsi="Times New Roman" w:cs="Times New Roman"/>
              </w:rPr>
              <w:t>1.16 (0.95, 1.41)</w:t>
            </w:r>
          </w:p>
        </w:tc>
        <w:tc>
          <w:tcPr>
            <w:tcW w:w="1566" w:type="dxa"/>
          </w:tcPr>
          <w:p w14:paraId="1563CD7C" w14:textId="176EF25F" w:rsidR="00FA6D1D" w:rsidRPr="006178B5" w:rsidRDefault="008A214A" w:rsidP="007806F0">
            <w:pPr>
              <w:jc w:val="both"/>
              <w:rPr>
                <w:rFonts w:ascii="Times New Roman" w:hAnsi="Times New Roman" w:cs="Times New Roman"/>
              </w:rPr>
            </w:pPr>
            <w:r w:rsidRPr="006178B5">
              <w:rPr>
                <w:rFonts w:ascii="Times New Roman" w:hAnsi="Times New Roman" w:cs="Times New Roman"/>
              </w:rPr>
              <w:t>1.03 (1.02, 1.04)</w:t>
            </w:r>
          </w:p>
        </w:tc>
        <w:tc>
          <w:tcPr>
            <w:tcW w:w="1567" w:type="dxa"/>
          </w:tcPr>
          <w:p w14:paraId="30CECD23" w14:textId="1A4282AC" w:rsidR="00FA6D1D" w:rsidRPr="006178B5" w:rsidRDefault="008A214A" w:rsidP="007806F0">
            <w:pPr>
              <w:jc w:val="both"/>
              <w:rPr>
                <w:rFonts w:ascii="Times New Roman" w:hAnsi="Times New Roman" w:cs="Times New Roman"/>
              </w:rPr>
            </w:pPr>
            <w:r w:rsidRPr="006178B5">
              <w:rPr>
                <w:rFonts w:ascii="Times New Roman" w:hAnsi="Times New Roman" w:cs="Times New Roman"/>
              </w:rPr>
              <w:t>0.309</w:t>
            </w:r>
          </w:p>
        </w:tc>
      </w:tr>
      <w:tr w:rsidR="00FA6D1D" w:rsidRPr="006178B5" w14:paraId="475130CB" w14:textId="77777777" w:rsidTr="00761FA5">
        <w:tc>
          <w:tcPr>
            <w:tcW w:w="1306" w:type="dxa"/>
          </w:tcPr>
          <w:p w14:paraId="12A68A24"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Age-adjusted</w:t>
            </w:r>
          </w:p>
        </w:tc>
        <w:tc>
          <w:tcPr>
            <w:tcW w:w="1566" w:type="dxa"/>
          </w:tcPr>
          <w:p w14:paraId="1A0E42A6"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301F9D4B" w14:textId="36379447" w:rsidR="00FA6D1D" w:rsidRPr="006178B5" w:rsidRDefault="008A214A" w:rsidP="007806F0">
            <w:pPr>
              <w:jc w:val="both"/>
              <w:rPr>
                <w:rFonts w:ascii="Times New Roman" w:hAnsi="Times New Roman" w:cs="Times New Roman"/>
              </w:rPr>
            </w:pPr>
            <w:r w:rsidRPr="006178B5">
              <w:rPr>
                <w:rFonts w:ascii="Times New Roman" w:hAnsi="Times New Roman" w:cs="Times New Roman"/>
              </w:rPr>
              <w:t>1.11 (0.83, 1.50)</w:t>
            </w:r>
          </w:p>
        </w:tc>
        <w:tc>
          <w:tcPr>
            <w:tcW w:w="1566" w:type="dxa"/>
          </w:tcPr>
          <w:p w14:paraId="47E2088F" w14:textId="1D85318A" w:rsidR="00FA6D1D" w:rsidRPr="006178B5" w:rsidRDefault="008A214A" w:rsidP="007806F0">
            <w:pPr>
              <w:jc w:val="both"/>
              <w:rPr>
                <w:rFonts w:ascii="Times New Roman" w:hAnsi="Times New Roman" w:cs="Times New Roman"/>
              </w:rPr>
            </w:pPr>
            <w:r w:rsidRPr="006178B5">
              <w:rPr>
                <w:rFonts w:ascii="Times New Roman" w:hAnsi="Times New Roman" w:cs="Times New Roman"/>
              </w:rPr>
              <w:t>1.14 (0.89, 1.45)</w:t>
            </w:r>
          </w:p>
        </w:tc>
        <w:tc>
          <w:tcPr>
            <w:tcW w:w="1567" w:type="dxa"/>
          </w:tcPr>
          <w:p w14:paraId="456F2646" w14:textId="111EF30E" w:rsidR="00FA6D1D" w:rsidRPr="006178B5" w:rsidRDefault="008A214A" w:rsidP="007806F0">
            <w:pPr>
              <w:jc w:val="both"/>
              <w:rPr>
                <w:rFonts w:ascii="Times New Roman" w:hAnsi="Times New Roman" w:cs="Times New Roman"/>
              </w:rPr>
            </w:pPr>
            <w:r w:rsidRPr="006178B5">
              <w:rPr>
                <w:rFonts w:ascii="Times New Roman" w:hAnsi="Times New Roman" w:cs="Times New Roman"/>
              </w:rPr>
              <w:t>1.60 (1.31, 1.95)</w:t>
            </w:r>
          </w:p>
        </w:tc>
        <w:tc>
          <w:tcPr>
            <w:tcW w:w="1566" w:type="dxa"/>
          </w:tcPr>
          <w:p w14:paraId="541C1A7A" w14:textId="6F79601D" w:rsidR="00FA6D1D" w:rsidRPr="006178B5" w:rsidRDefault="008A214A" w:rsidP="007806F0">
            <w:pPr>
              <w:jc w:val="both"/>
              <w:rPr>
                <w:rFonts w:ascii="Times New Roman" w:hAnsi="Times New Roman" w:cs="Times New Roman"/>
              </w:rPr>
            </w:pPr>
            <w:r w:rsidRPr="006178B5">
              <w:rPr>
                <w:rFonts w:ascii="Times New Roman" w:hAnsi="Times New Roman" w:cs="Times New Roman"/>
              </w:rPr>
              <w:t>1.04 (1.03, 1.05)</w:t>
            </w:r>
          </w:p>
        </w:tc>
        <w:tc>
          <w:tcPr>
            <w:tcW w:w="1567" w:type="dxa"/>
          </w:tcPr>
          <w:p w14:paraId="5530AC5C" w14:textId="7AC536AA" w:rsidR="00FA6D1D" w:rsidRPr="006178B5" w:rsidRDefault="008A214A" w:rsidP="007806F0">
            <w:pPr>
              <w:jc w:val="both"/>
              <w:rPr>
                <w:rFonts w:ascii="Times New Roman" w:hAnsi="Times New Roman" w:cs="Times New Roman"/>
              </w:rPr>
            </w:pPr>
            <w:r w:rsidRPr="006178B5">
              <w:rPr>
                <w:rFonts w:ascii="Times New Roman" w:hAnsi="Times New Roman" w:cs="Times New Roman"/>
              </w:rPr>
              <w:t>&lt;0.001</w:t>
            </w:r>
          </w:p>
        </w:tc>
      </w:tr>
      <w:tr w:rsidR="00FA6D1D" w:rsidRPr="006178B5" w14:paraId="7AA50240" w14:textId="77777777" w:rsidTr="00761FA5">
        <w:tc>
          <w:tcPr>
            <w:tcW w:w="1306" w:type="dxa"/>
          </w:tcPr>
          <w:p w14:paraId="10C9C0C1"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MV-adjusted</w:t>
            </w:r>
          </w:p>
        </w:tc>
        <w:tc>
          <w:tcPr>
            <w:tcW w:w="1566" w:type="dxa"/>
          </w:tcPr>
          <w:p w14:paraId="26F459E5" w14:textId="77777777" w:rsidR="00FA6D1D" w:rsidRPr="006178B5" w:rsidRDefault="00FA6D1D" w:rsidP="007806F0">
            <w:pPr>
              <w:jc w:val="both"/>
              <w:rPr>
                <w:rFonts w:ascii="Times New Roman" w:hAnsi="Times New Roman" w:cs="Times New Roman"/>
              </w:rPr>
            </w:pPr>
            <w:r w:rsidRPr="006178B5">
              <w:rPr>
                <w:rFonts w:ascii="Times New Roman" w:hAnsi="Times New Roman" w:cs="Times New Roman"/>
              </w:rPr>
              <w:t>Ref</w:t>
            </w:r>
          </w:p>
        </w:tc>
        <w:tc>
          <w:tcPr>
            <w:tcW w:w="1567" w:type="dxa"/>
          </w:tcPr>
          <w:p w14:paraId="07297F5C" w14:textId="312174A7" w:rsidR="00FA6D1D" w:rsidRPr="006178B5" w:rsidRDefault="008A214A" w:rsidP="007806F0">
            <w:pPr>
              <w:jc w:val="both"/>
              <w:rPr>
                <w:rFonts w:ascii="Times New Roman" w:hAnsi="Times New Roman" w:cs="Times New Roman"/>
              </w:rPr>
            </w:pPr>
            <w:r w:rsidRPr="006178B5">
              <w:rPr>
                <w:rFonts w:ascii="Times New Roman" w:hAnsi="Times New Roman" w:cs="Times New Roman"/>
              </w:rPr>
              <w:t>1.06 (0.79, 1.44)</w:t>
            </w:r>
          </w:p>
        </w:tc>
        <w:tc>
          <w:tcPr>
            <w:tcW w:w="1566" w:type="dxa"/>
          </w:tcPr>
          <w:p w14:paraId="5E07A5BE" w14:textId="6751A1E8" w:rsidR="00FA6D1D" w:rsidRPr="006178B5" w:rsidRDefault="008A214A" w:rsidP="007806F0">
            <w:pPr>
              <w:jc w:val="both"/>
              <w:rPr>
                <w:rFonts w:ascii="Times New Roman" w:hAnsi="Times New Roman" w:cs="Times New Roman"/>
              </w:rPr>
            </w:pPr>
            <w:r w:rsidRPr="006178B5">
              <w:rPr>
                <w:rFonts w:ascii="Times New Roman" w:hAnsi="Times New Roman" w:cs="Times New Roman"/>
              </w:rPr>
              <w:t>0.98 (0.76, 1.27)</w:t>
            </w:r>
          </w:p>
        </w:tc>
        <w:tc>
          <w:tcPr>
            <w:tcW w:w="1567" w:type="dxa"/>
          </w:tcPr>
          <w:p w14:paraId="666E4223" w14:textId="435CF769" w:rsidR="00FA6D1D" w:rsidRPr="006178B5" w:rsidRDefault="008A214A" w:rsidP="007806F0">
            <w:pPr>
              <w:jc w:val="both"/>
              <w:rPr>
                <w:rFonts w:ascii="Times New Roman" w:hAnsi="Times New Roman" w:cs="Times New Roman"/>
              </w:rPr>
            </w:pPr>
            <w:r w:rsidRPr="006178B5">
              <w:rPr>
                <w:rFonts w:ascii="Times New Roman" w:hAnsi="Times New Roman" w:cs="Times New Roman"/>
              </w:rPr>
              <w:t>1.24 (1.00, 1.55)</w:t>
            </w:r>
          </w:p>
        </w:tc>
        <w:tc>
          <w:tcPr>
            <w:tcW w:w="1566" w:type="dxa"/>
          </w:tcPr>
          <w:p w14:paraId="2EEC29EF" w14:textId="2BE8BBC7" w:rsidR="00FA6D1D" w:rsidRPr="006178B5" w:rsidRDefault="008A214A" w:rsidP="007806F0">
            <w:pPr>
              <w:jc w:val="both"/>
              <w:rPr>
                <w:rFonts w:ascii="Times New Roman" w:hAnsi="Times New Roman" w:cs="Times New Roman"/>
              </w:rPr>
            </w:pPr>
            <w:r w:rsidRPr="006178B5">
              <w:rPr>
                <w:rFonts w:ascii="Times New Roman" w:hAnsi="Times New Roman" w:cs="Times New Roman"/>
              </w:rPr>
              <w:t>1.02 (1.01, 1.09)</w:t>
            </w:r>
          </w:p>
        </w:tc>
        <w:tc>
          <w:tcPr>
            <w:tcW w:w="1567" w:type="dxa"/>
          </w:tcPr>
          <w:p w14:paraId="35117AE9" w14:textId="2178715E" w:rsidR="00FA6D1D" w:rsidRPr="006178B5" w:rsidRDefault="008A214A" w:rsidP="007806F0">
            <w:pPr>
              <w:jc w:val="both"/>
              <w:rPr>
                <w:rFonts w:ascii="Times New Roman" w:hAnsi="Times New Roman" w:cs="Times New Roman"/>
              </w:rPr>
            </w:pPr>
            <w:r w:rsidRPr="006178B5">
              <w:rPr>
                <w:rFonts w:ascii="Times New Roman" w:hAnsi="Times New Roman" w:cs="Times New Roman"/>
              </w:rPr>
              <w:t>0.088</w:t>
            </w:r>
          </w:p>
        </w:tc>
      </w:tr>
    </w:tbl>
    <w:p w14:paraId="385E5A14" w14:textId="73081B62" w:rsidR="00FA6D1D" w:rsidRPr="006178B5" w:rsidRDefault="00E5106F" w:rsidP="007806F0">
      <w:pPr>
        <w:spacing w:line="240" w:lineRule="auto"/>
        <w:jc w:val="both"/>
        <w:rPr>
          <w:rFonts w:ascii="Times New Roman" w:hAnsi="Times New Roman" w:cs="Times New Roman"/>
        </w:rPr>
      </w:pPr>
      <w:r w:rsidRPr="006178B5">
        <w:rPr>
          <w:rFonts w:ascii="Times New Roman" w:hAnsi="Times New Roman" w:cs="Times New Roman"/>
        </w:rPr>
        <w:t>a.</w:t>
      </w:r>
      <w:r w:rsidRPr="006178B5">
        <w:rPr>
          <w:rFonts w:ascii="Times New Roman" w:hAnsi="Times New Roman" w:cs="Times New Roman"/>
        </w:rPr>
        <w:tab/>
        <w:t>Odds ratios are reported for logistic regressions and incidence rate ratios are reported for Poisson regressions</w:t>
      </w:r>
      <w:r w:rsidRPr="006178B5">
        <w:rPr>
          <w:rFonts w:ascii="Times New Roman" w:hAnsi="Times New Roman" w:cs="Times New Roman" w:hint="eastAsia"/>
        </w:rPr>
        <w:t>.</w:t>
      </w:r>
      <w:r w:rsidRPr="006178B5">
        <w:rPr>
          <w:rFonts w:ascii="Times New Roman" w:hAnsi="Times New Roman" w:cs="Times New Roman"/>
        </w:rPr>
        <w:t xml:space="preserve"> Log </w:t>
      </w:r>
      <w:r w:rsidR="00993CFF" w:rsidRPr="006178B5">
        <w:rPr>
          <w:rFonts w:ascii="Times New Roman" w:hAnsi="Times New Roman" w:cs="Times New Roman"/>
        </w:rPr>
        <w:t>of follow-up years are set as the offset in Poisson regressions.</w:t>
      </w:r>
    </w:p>
    <w:sectPr w:rsidR="00FA6D1D" w:rsidRPr="006178B5" w:rsidSect="006761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eyi Liu" w:date="2022-05-03T14:15:00Z" w:initials="JL">
    <w:p w14:paraId="7CB891F6" w14:textId="77777777" w:rsidR="006178B5" w:rsidRDefault="006178B5" w:rsidP="00666A95">
      <w:r>
        <w:rPr>
          <w:rStyle w:val="CommentReference"/>
        </w:rPr>
        <w:annotationRef/>
      </w:r>
      <w:r>
        <w:rPr>
          <w:sz w:val="20"/>
          <w:szCs w:val="20"/>
        </w:rPr>
        <w:t>Add intro?</w:t>
      </w:r>
    </w:p>
    <w:p w14:paraId="4FC47DAE" w14:textId="77777777" w:rsidR="006178B5" w:rsidRDefault="006178B5" w:rsidP="00666A95">
      <w:r>
        <w:rPr>
          <w:sz w:val="20"/>
          <w:szCs w:val="20"/>
        </w:rPr>
        <w:t>Research question</w:t>
      </w:r>
    </w:p>
    <w:p w14:paraId="40166B08" w14:textId="77777777" w:rsidR="006178B5" w:rsidRDefault="006178B5" w:rsidP="00666A95">
      <w:r>
        <w:rPr>
          <w:sz w:val="20"/>
          <w:szCs w:val="20"/>
        </w:rPr>
        <w:t>Counterfactual contrast</w:t>
      </w:r>
    </w:p>
    <w:p w14:paraId="3714DE2F" w14:textId="77777777" w:rsidR="006178B5" w:rsidRDefault="006178B5" w:rsidP="00666A95">
      <w:r>
        <w:rPr>
          <w:sz w:val="20"/>
          <w:szCs w:val="20"/>
        </w:rPr>
        <w:t>Hypothesis</w:t>
      </w:r>
    </w:p>
    <w:p w14:paraId="369C8778" w14:textId="77777777" w:rsidR="006178B5" w:rsidRDefault="006178B5" w:rsidP="00666A95">
      <w:r>
        <w:rPr>
          <w:sz w:val="20"/>
          <w:szCs w:val="20"/>
        </w:rPr>
        <w:t>model</w:t>
      </w:r>
    </w:p>
    <w:p w14:paraId="2E05CAA1" w14:textId="77777777" w:rsidR="006178B5" w:rsidRDefault="006178B5" w:rsidP="00666A95">
      <w:r>
        <w:rPr>
          <w:sz w:val="20"/>
          <w:szCs w:val="20"/>
        </w:rPr>
        <w:t>Organization of the report</w:t>
      </w:r>
    </w:p>
    <w:p w14:paraId="2F3B59A2" w14:textId="77777777" w:rsidR="006178B5" w:rsidRDefault="006178B5" w:rsidP="00666A95"/>
  </w:comment>
  <w:comment w:id="1" w:author="Jueyi Liu" w:date="2022-05-03T14:41:00Z" w:initials="JL">
    <w:p w14:paraId="5C7F25C4" w14:textId="77777777" w:rsidR="007B359D" w:rsidRDefault="007B359D" w:rsidP="009E0B86">
      <w:r>
        <w:rPr>
          <w:rStyle w:val="CommentReference"/>
        </w:rPr>
        <w:annotationRef/>
      </w:r>
      <w:r>
        <w:rPr>
          <w:sz w:val="20"/>
          <w:szCs w:val="20"/>
        </w:rPr>
        <w:t>In Epi papers, do authors use I/we…?</w:t>
      </w:r>
    </w:p>
  </w:comment>
  <w:comment w:id="3" w:author="Jueyi Liu" w:date="2022-05-03T14:18:00Z" w:initials="JL">
    <w:p w14:paraId="390B6E05" w14:textId="14D8B5BC" w:rsidR="004744DB" w:rsidRDefault="004744DB" w:rsidP="003E1E70">
      <w:r>
        <w:rPr>
          <w:rStyle w:val="CommentReference"/>
        </w:rPr>
        <w:annotationRef/>
      </w:r>
      <w:r>
        <w:rPr>
          <w:sz w:val="20"/>
          <w:szCs w:val="20"/>
        </w:rPr>
        <w:t>Design of the study</w:t>
      </w:r>
    </w:p>
    <w:p w14:paraId="06888492" w14:textId="77777777" w:rsidR="004744DB" w:rsidRDefault="004744DB" w:rsidP="003E1E70">
      <w:r>
        <w:rPr>
          <w:sz w:val="20"/>
          <w:szCs w:val="20"/>
        </w:rPr>
        <w:t>Inclusion/exclusion</w:t>
      </w:r>
    </w:p>
    <w:p w14:paraId="3E5284D8" w14:textId="77777777" w:rsidR="004744DB" w:rsidRDefault="004744DB" w:rsidP="003E1E70">
      <w:r>
        <w:rPr>
          <w:sz w:val="20"/>
          <w:szCs w:val="20"/>
        </w:rPr>
        <w:t>Data cleaning</w:t>
      </w:r>
    </w:p>
  </w:comment>
  <w:comment w:id="4" w:author="Jueyi Liu" w:date="2022-05-03T15:29:00Z" w:initials="JL">
    <w:p w14:paraId="4A524548" w14:textId="77777777" w:rsidR="00D96F47" w:rsidRDefault="00D96F47" w:rsidP="00471A27">
      <w:r>
        <w:rPr>
          <w:rStyle w:val="CommentReference"/>
        </w:rPr>
        <w:annotationRef/>
      </w:r>
      <w:r>
        <w:rPr>
          <w:sz w:val="20"/>
          <w:szCs w:val="20"/>
        </w:rPr>
        <w:t>mention that we will consider categorical, continuous, and ordinal alcohol intake. Then talk about how to categorize alcohol intake</w:t>
      </w:r>
    </w:p>
  </w:comment>
  <w:comment w:id="13" w:author="Jueyi Liu" w:date="2022-05-03T14:58:00Z" w:initials="JL">
    <w:p w14:paraId="7E4E8D5E" w14:textId="5138C062" w:rsidR="00311F56" w:rsidRDefault="00311F56" w:rsidP="00224647">
      <w:r>
        <w:rPr>
          <w:rStyle w:val="CommentReference"/>
        </w:rPr>
        <w:annotationRef/>
      </w:r>
      <w:r>
        <w:rPr>
          <w:sz w:val="20"/>
          <w:szCs w:val="20"/>
        </w:rPr>
        <w:t>Add sth like:</w:t>
      </w:r>
    </w:p>
    <w:p w14:paraId="26924C21" w14:textId="77777777" w:rsidR="00311F56" w:rsidRDefault="00311F56" w:rsidP="00224647">
      <w:r>
        <w:rPr>
          <w:sz w:val="20"/>
          <w:szCs w:val="20"/>
        </w:rPr>
        <w:t>Table 1 shows xxxxx</w:t>
      </w:r>
    </w:p>
  </w:comment>
  <w:comment w:id="14" w:author="Jueyi Liu" w:date="2022-05-03T15:07:00Z" w:initials="JL">
    <w:p w14:paraId="546026FB" w14:textId="77777777" w:rsidR="00C503FB" w:rsidRDefault="00D165DF" w:rsidP="00FE18BA">
      <w:r>
        <w:rPr>
          <w:rStyle w:val="CommentReference"/>
        </w:rPr>
        <w:annotationRef/>
      </w:r>
      <w:r w:rsidR="00C503FB">
        <w:rPr>
          <w:sz w:val="20"/>
          <w:szCs w:val="20"/>
        </w:rPr>
        <w:t>Highlight any observations from Table 1?</w:t>
      </w:r>
    </w:p>
  </w:comment>
  <w:comment w:id="17" w:author="Jueyi Liu" w:date="2022-05-03T14:26:00Z" w:initials="JL">
    <w:p w14:paraId="0A285B81" w14:textId="07C44A1F" w:rsidR="0064258E" w:rsidRDefault="0031162A" w:rsidP="000A1B53">
      <w:r>
        <w:rPr>
          <w:rStyle w:val="CommentReference"/>
        </w:rPr>
        <w:annotationRef/>
      </w:r>
      <w:r w:rsidR="0064258E">
        <w:rPr>
          <w:sz w:val="20"/>
          <w:szCs w:val="20"/>
        </w:rPr>
        <w:t>emm</w:t>
      </w:r>
      <w:r w:rsidR="0064258E">
        <w:rPr>
          <w:sz w:val="20"/>
          <w:szCs w:val="20"/>
        </w:rPr>
        <w:cr/>
        <w:t>HW1 part C Q3, I answered NO…</w:t>
      </w:r>
    </w:p>
    <w:p w14:paraId="494B183D" w14:textId="77777777" w:rsidR="0064258E" w:rsidRDefault="0064258E" w:rsidP="000A1B53">
      <w:r>
        <w:rPr>
          <w:sz w:val="20"/>
          <w:szCs w:val="20"/>
        </w:rPr>
        <w:t>Could see L-&gt;A</w:t>
      </w:r>
    </w:p>
    <w:p w14:paraId="60EDB4B9" w14:textId="77777777" w:rsidR="0064258E" w:rsidRDefault="0064258E" w:rsidP="000A1B53">
      <w:r>
        <w:rPr>
          <w:sz w:val="20"/>
          <w:szCs w:val="20"/>
        </w:rPr>
        <w:t>Cannot see L-&gt;Y absence of A</w:t>
      </w:r>
    </w:p>
    <w:p w14:paraId="1A3B11DF" w14:textId="77777777" w:rsidR="0064258E" w:rsidRDefault="0064258E" w:rsidP="000A1B53">
      <w:r>
        <w:rPr>
          <w:sz w:val="20"/>
          <w:szCs w:val="20"/>
        </w:rPr>
        <w:t xml:space="preserve">Cannot tell from data about downstream consequence </w:t>
      </w:r>
    </w:p>
  </w:comment>
  <w:comment w:id="49" w:author="Jueyi Liu" w:date="2022-05-03T14:24:00Z" w:initials="JL">
    <w:p w14:paraId="12AFC8D5" w14:textId="67296ABB" w:rsidR="0031162A" w:rsidRDefault="0031162A" w:rsidP="00DB46E0">
      <w:r>
        <w:rPr>
          <w:rStyle w:val="CommentReference"/>
        </w:rPr>
        <w:annotationRef/>
      </w:r>
      <w:r>
        <w:rPr>
          <w:sz w:val="20"/>
          <w:szCs w:val="20"/>
        </w:rPr>
        <w:t>Not clear to me that this model includes sex+SES+biomarkers+biometrics+disease status at baseline</w:t>
      </w:r>
    </w:p>
  </w:comment>
  <w:comment w:id="50" w:author="Jueyi Liu" w:date="2022-05-03T14:32:00Z" w:initials="JL">
    <w:p w14:paraId="2C417AF5" w14:textId="77777777" w:rsidR="0064258E" w:rsidRDefault="0064258E" w:rsidP="008F1CEE">
      <w:r>
        <w:rPr>
          <w:rStyle w:val="CommentReference"/>
        </w:rPr>
        <w:annotationRef/>
      </w:r>
      <w:r>
        <w:rPr>
          <w:sz w:val="20"/>
          <w:szCs w:val="20"/>
        </w:rPr>
        <w:t>Also, there are so many disease/biomarkers in the raw dataset. Why did you only select the few but not others?</w:t>
      </w:r>
    </w:p>
  </w:comment>
  <w:comment w:id="53" w:author="Jueyi Liu" w:date="2022-05-03T14:26:00Z" w:initials="JL">
    <w:p w14:paraId="31D0FAA0" w14:textId="6716E3AA" w:rsidR="0064258E" w:rsidRDefault="0031162A" w:rsidP="00D32437">
      <w:r>
        <w:rPr>
          <w:rStyle w:val="CommentReference"/>
        </w:rPr>
        <w:annotationRef/>
      </w:r>
      <w:r w:rsidR="0064258E">
        <w:rPr>
          <w:sz w:val="20"/>
          <w:szCs w:val="20"/>
        </w:rPr>
        <w:t>?</w:t>
      </w:r>
      <w:r w:rsidR="0064258E">
        <w:rPr>
          <w:sz w:val="20"/>
          <w:szCs w:val="20"/>
        </w:rPr>
        <w:cr/>
        <w:t>We selected confounder variables by reasoning the 3 properties/structural def of confounder?</w:t>
      </w:r>
    </w:p>
  </w:comment>
  <w:comment w:id="56" w:author="Jueyi Liu" w:date="2022-05-03T14:17:00Z" w:initials="JL">
    <w:p w14:paraId="3818F64B" w14:textId="392B8B84" w:rsidR="004744DB" w:rsidRDefault="004744DB" w:rsidP="000A5DF2">
      <w:r>
        <w:rPr>
          <w:rStyle w:val="CommentReference"/>
        </w:rPr>
        <w:annotationRef/>
      </w:r>
      <w:r>
        <w:rPr>
          <w:sz w:val="20"/>
          <w:szCs w:val="20"/>
        </w:rPr>
        <w:t>Put Fig 1 in appendix?</w:t>
      </w:r>
    </w:p>
  </w:comment>
  <w:comment w:id="115" w:author="Jueyi Liu" w:date="2022-05-03T14:53:00Z" w:initials="JL">
    <w:p w14:paraId="5D446D32" w14:textId="77777777" w:rsidR="003874FE" w:rsidRDefault="003874FE" w:rsidP="000A4F37">
      <w:r>
        <w:rPr>
          <w:rStyle w:val="CommentReference"/>
        </w:rPr>
        <w:annotationRef/>
      </w:r>
      <w:r>
        <w:rPr>
          <w:sz w:val="20"/>
          <w:szCs w:val="20"/>
        </w:rPr>
        <w:t xml:space="preserve">singluar or plural? </w:t>
      </w:r>
    </w:p>
  </w:comment>
  <w:comment w:id="116" w:author="Jueyi Liu" w:date="2022-05-03T14:54:00Z" w:initials="JL">
    <w:p w14:paraId="0427C8F9" w14:textId="77777777" w:rsidR="003874FE" w:rsidRDefault="003874FE" w:rsidP="00060339">
      <w:r>
        <w:rPr>
          <w:rStyle w:val="CommentReference"/>
        </w:rPr>
        <w:annotationRef/>
      </w:r>
      <w:r>
        <w:rPr>
          <w:sz w:val="20"/>
          <w:szCs w:val="20"/>
        </w:rPr>
        <w:t>Will you report this in the appendix?</w:t>
      </w:r>
    </w:p>
  </w:comment>
  <w:comment w:id="117" w:author="Jueyi Liu" w:date="2022-05-03T14:54:00Z" w:initials="JL">
    <w:p w14:paraId="0CAB566D" w14:textId="77777777" w:rsidR="003874FE" w:rsidRDefault="003874FE" w:rsidP="00551E97">
      <w:r>
        <w:rPr>
          <w:rStyle w:val="CommentReference"/>
        </w:rPr>
        <w:annotationRef/>
      </w:r>
      <w:r>
        <w:rPr>
          <w:sz w:val="20"/>
          <w:szCs w:val="20"/>
        </w:rPr>
        <w:t>Will you report this in the appendix?</w:t>
      </w:r>
    </w:p>
  </w:comment>
  <w:comment w:id="120" w:author="Jueyi Liu" w:date="2022-05-03T14:50:00Z" w:initials="JL">
    <w:p w14:paraId="7DA31C6F" w14:textId="241F4EB8" w:rsidR="00FD0B87" w:rsidRDefault="00FD0B87" w:rsidP="00C64FEA">
      <w:r>
        <w:rPr>
          <w:rStyle w:val="CommentReference"/>
        </w:rPr>
        <w:annotationRef/>
      </w:r>
      <w:r>
        <w:rPr>
          <w:sz w:val="20"/>
          <w:szCs w:val="20"/>
        </w:rPr>
        <w:t>I cannot understand this sentence.</w:t>
      </w:r>
    </w:p>
  </w:comment>
  <w:comment w:id="126" w:author="Jueyi Liu" w:date="2022-05-03T14:57:00Z" w:initials="JL">
    <w:p w14:paraId="039EA9F8" w14:textId="77777777" w:rsidR="00311F56" w:rsidRDefault="00311F56" w:rsidP="00676CD0">
      <w:r>
        <w:rPr>
          <w:rStyle w:val="CommentReference"/>
        </w:rPr>
        <w:annotationRef/>
      </w:r>
      <w:r>
        <w:rPr>
          <w:sz w:val="20"/>
          <w:szCs w:val="20"/>
        </w:rPr>
        <w:t>Logistic reg has time scale?</w:t>
      </w:r>
    </w:p>
  </w:comment>
  <w:comment w:id="127" w:author="Jueyi Liu" w:date="2022-05-03T15:08:00Z" w:initials="JL">
    <w:p w14:paraId="6A23C44A" w14:textId="77777777" w:rsidR="00D165DF" w:rsidRDefault="00D165DF" w:rsidP="005F5B40">
      <w:r>
        <w:rPr>
          <w:rStyle w:val="CommentReference"/>
        </w:rPr>
        <w:annotationRef/>
      </w:r>
      <w:r>
        <w:rPr>
          <w:sz w:val="20"/>
          <w:szCs w:val="20"/>
        </w:rPr>
        <w:t xml:space="preserve">Try to put Table1-4 on 1-2 pages? </w:t>
      </w:r>
    </w:p>
  </w:comment>
  <w:comment w:id="128" w:author="Jueyi Liu" w:date="2022-05-03T15:02:00Z" w:initials="JL">
    <w:p w14:paraId="155227C1" w14:textId="792E30EF" w:rsidR="00437967" w:rsidRDefault="00437967" w:rsidP="00CD696A">
      <w:r>
        <w:rPr>
          <w:rStyle w:val="CommentReference"/>
        </w:rPr>
        <w:annotationRef/>
      </w:r>
      <w:r>
        <w:rPr>
          <w:sz w:val="20"/>
          <w:szCs w:val="20"/>
        </w:rPr>
        <w:t>EDA for other variables in the second approach?</w:t>
      </w:r>
    </w:p>
    <w:p w14:paraId="0BCBE411" w14:textId="77777777" w:rsidR="00437967" w:rsidRDefault="00437967" w:rsidP="00CD696A">
      <w:r>
        <w:rPr>
          <w:sz w:val="20"/>
          <w:szCs w:val="20"/>
        </w:rPr>
        <w:t>e.g. HTN_REP, RBC, DIAB…</w:t>
      </w:r>
    </w:p>
  </w:comment>
  <w:comment w:id="129" w:author="Jueyi Liu" w:date="2022-05-03T15:04:00Z" w:initials="JL">
    <w:p w14:paraId="351A073B" w14:textId="77777777" w:rsidR="00860EF5" w:rsidRDefault="00860EF5" w:rsidP="003478F0">
      <w:r>
        <w:rPr>
          <w:rStyle w:val="CommentReference"/>
        </w:rPr>
        <w:annotationRef/>
      </w:r>
      <w:r>
        <w:rPr>
          <w:sz w:val="20"/>
          <w:szCs w:val="20"/>
        </w:rPr>
        <w:t>Make this one line?</w:t>
      </w:r>
    </w:p>
  </w:comment>
  <w:comment w:id="130" w:author="Jueyi Liu" w:date="2022-05-03T15:00:00Z" w:initials="JL">
    <w:p w14:paraId="60914304" w14:textId="42942199" w:rsidR="00311F56" w:rsidRDefault="00311F56" w:rsidP="00032530">
      <w:r>
        <w:rPr>
          <w:rStyle w:val="CommentReference"/>
        </w:rPr>
        <w:annotationRef/>
      </w:r>
      <w:r>
        <w:rPr>
          <w:sz w:val="20"/>
          <w:szCs w:val="20"/>
        </w:rPr>
        <w:t>Sex is binary, so it has 2 rows.</w:t>
      </w:r>
    </w:p>
    <w:p w14:paraId="3FC4E305" w14:textId="77777777" w:rsidR="00311F56" w:rsidRDefault="00311F56" w:rsidP="00032530">
      <w:r>
        <w:rPr>
          <w:sz w:val="20"/>
          <w:szCs w:val="20"/>
        </w:rPr>
        <w:t>Why does this variable only have 1 row?</w:t>
      </w:r>
    </w:p>
  </w:comment>
  <w:comment w:id="132" w:author="Jueyi Liu" w:date="2022-05-03T15:04:00Z" w:initials="JL">
    <w:p w14:paraId="72FE2920" w14:textId="77777777" w:rsidR="00860EF5" w:rsidRDefault="00860EF5" w:rsidP="005315A2">
      <w:r>
        <w:rPr>
          <w:rStyle w:val="CommentReference"/>
        </w:rPr>
        <w:annotationRef/>
      </w:r>
      <w:r>
        <w:rPr>
          <w:sz w:val="20"/>
          <w:szCs w:val="20"/>
        </w:rPr>
        <w:t>Sth like:</w:t>
      </w:r>
    </w:p>
    <w:p w14:paraId="1B7CA9C9" w14:textId="77777777" w:rsidR="00860EF5" w:rsidRDefault="00860EF5" w:rsidP="005315A2"/>
    <w:p w14:paraId="188A52EC" w14:textId="77777777" w:rsidR="00860EF5" w:rsidRDefault="00860EF5" w:rsidP="005315A2">
      <w:r>
        <w:rPr>
          <w:sz w:val="20"/>
          <w:szCs w:val="20"/>
        </w:rPr>
        <w:t>Table 2 shows… Based on result in Table 2, we see that…</w:t>
      </w:r>
    </w:p>
  </w:comment>
  <w:comment w:id="146" w:author="Jueyi Liu" w:date="2022-05-03T15:11:00Z" w:initials="JL">
    <w:p w14:paraId="08AD4133" w14:textId="77777777" w:rsidR="00D165DF" w:rsidRDefault="00D165DF" w:rsidP="0060694B">
      <w:r>
        <w:rPr>
          <w:rStyle w:val="CommentReference"/>
        </w:rPr>
        <w:annotationRef/>
      </w:r>
      <w:r>
        <w:rPr>
          <w:sz w:val="20"/>
          <w:szCs w:val="20"/>
        </w:rPr>
        <w:t>In the method section, could mention that we will consider categorical, continuous, and ordinal alcohol intake.</w:t>
      </w:r>
    </w:p>
  </w:comment>
  <w:comment w:id="147" w:author="Jueyi Liu" w:date="2022-05-03T15:15:00Z" w:initials="JL">
    <w:p w14:paraId="6E9108DE" w14:textId="77777777" w:rsidR="00436F7C" w:rsidRDefault="00DB639B" w:rsidP="0099104F">
      <w:r>
        <w:rPr>
          <w:rStyle w:val="CommentReference"/>
        </w:rPr>
        <w:annotationRef/>
      </w:r>
      <w:r w:rsidR="00436F7C">
        <w:rPr>
          <w:sz w:val="20"/>
          <w:szCs w:val="20"/>
        </w:rPr>
        <w:t>Discuss Ptrend? At least talk about what it is</w:t>
      </w:r>
    </w:p>
  </w:comment>
  <w:comment w:id="149" w:author="Jueyi Liu" w:date="2022-05-03T15:13:00Z" w:initials="JL">
    <w:p w14:paraId="5440E5E5" w14:textId="4D0E2E33" w:rsidR="0078426D" w:rsidRDefault="00DB639B" w:rsidP="00B25D73">
      <w:r>
        <w:rPr>
          <w:rStyle w:val="CommentReference"/>
        </w:rPr>
        <w:annotationRef/>
      </w:r>
      <w:r w:rsidR="0078426D">
        <w:rPr>
          <w:sz w:val="20"/>
          <w:szCs w:val="20"/>
        </w:rPr>
        <w:t>Performed logistic reg and Poisson reg with time scale as years since study entry. The results are in Table x</w:t>
      </w:r>
    </w:p>
  </w:comment>
  <w:comment w:id="152" w:author="Jueyi Liu" w:date="2022-05-03T15:13:00Z" w:initials="JL">
    <w:p w14:paraId="7AE7AE5E" w14:textId="58C0732F" w:rsidR="0078426D" w:rsidRDefault="00DB639B" w:rsidP="00A5530C">
      <w:r>
        <w:rPr>
          <w:rStyle w:val="CommentReference"/>
        </w:rPr>
        <w:annotationRef/>
      </w:r>
      <w:r w:rsidR="0078426D">
        <w:rPr>
          <w:sz w:val="20"/>
          <w:szCs w:val="20"/>
        </w:rPr>
        <w:t>The? Which Cox reg do you refer to?</w:t>
      </w:r>
    </w:p>
    <w:p w14:paraId="25193DF7" w14:textId="77777777" w:rsidR="0078426D" w:rsidRDefault="0078426D" w:rsidP="00A5530C">
      <w:r>
        <w:rPr>
          <w:sz w:val="20"/>
          <w:szCs w:val="20"/>
        </w:rPr>
        <w:t>e.g. the Cox regs using the second approach</w:t>
      </w:r>
    </w:p>
  </w:comment>
  <w:comment w:id="155" w:author="Jueyi Liu" w:date="2022-05-03T15:19:00Z" w:initials="JL">
    <w:p w14:paraId="1CB4009E" w14:textId="77777777" w:rsidR="0078426D" w:rsidRDefault="0078426D" w:rsidP="00734504">
      <w:r>
        <w:rPr>
          <w:rStyle w:val="CommentReference"/>
        </w:rPr>
        <w:annotationRef/>
      </w:r>
      <w:r>
        <w:rPr>
          <w:sz w:val="20"/>
          <w:szCs w:val="20"/>
        </w:rPr>
        <w:t>In the MV-adjusted model</w:t>
      </w:r>
    </w:p>
  </w:comment>
  <w:comment w:id="157" w:author="Jueyi Liu" w:date="2022-05-03T15:14:00Z" w:initials="JL">
    <w:p w14:paraId="49F8A981" w14:textId="408869DE" w:rsidR="00DB639B" w:rsidRDefault="00DB639B" w:rsidP="000528B0">
      <w:r>
        <w:rPr>
          <w:rStyle w:val="CommentReference"/>
        </w:rPr>
        <w:annotationRef/>
      </w:r>
      <w:r>
        <w:rPr>
          <w:sz w:val="20"/>
          <w:szCs w:val="20"/>
        </w:rPr>
        <w:t>Which ones?</w:t>
      </w:r>
    </w:p>
  </w:comment>
  <w:comment w:id="161" w:author="Jueyi Liu" w:date="2022-05-03T15:06:00Z" w:initials="JL">
    <w:p w14:paraId="5BDD615A" w14:textId="638B95B9" w:rsidR="00860EF5" w:rsidRDefault="00860EF5" w:rsidP="00294EEC">
      <w:r>
        <w:rPr>
          <w:rStyle w:val="CommentReference"/>
        </w:rPr>
        <w:annotationRef/>
      </w:r>
      <w:r>
        <w:rPr>
          <w:sz w:val="20"/>
          <w:szCs w:val="20"/>
        </w:rPr>
        <w:t>After I changed the font size to 11, the format is messed up..</w:t>
      </w:r>
    </w:p>
  </w:comment>
  <w:comment w:id="162" w:author="Jueyi Liu" w:date="2022-05-03T15:05:00Z" w:initials="JL">
    <w:p w14:paraId="02386340" w14:textId="56ECAB6F" w:rsidR="00860EF5" w:rsidRDefault="00860EF5" w:rsidP="001C4F22">
      <w:r>
        <w:rPr>
          <w:rStyle w:val="CommentReference"/>
        </w:rPr>
        <w:annotationRef/>
      </w:r>
      <w:r>
        <w:rPr>
          <w:sz w:val="20"/>
          <w:szCs w:val="20"/>
        </w:rPr>
        <w:t>Remove this row or add NA/—?</w:t>
      </w:r>
    </w:p>
  </w:comment>
  <w:comment w:id="163" w:author="Fuyu Guo" w:date="2022-05-01T18:23:00Z" w:initials="A">
    <w:p w14:paraId="6100226C" w14:textId="484452CF" w:rsidR="00E5106F" w:rsidRDefault="00E5106F">
      <w:pPr>
        <w:pStyle w:val="CommentText"/>
      </w:pPr>
      <w:r>
        <w:rPr>
          <w:rStyle w:val="CommentReference"/>
        </w:rPr>
        <w:annotationRef/>
      </w:r>
      <w:r>
        <w:rPr>
          <w:rFonts w:hint="eastAsia"/>
        </w:rPr>
        <w:t>这玩意儿全称啥来着想不起来了。。。</w:t>
      </w:r>
    </w:p>
  </w:comment>
  <w:comment w:id="183" w:author="Jueyi Liu" w:date="2022-05-03T15:55:00Z" w:initials="JL">
    <w:p w14:paraId="259F29C2" w14:textId="77777777" w:rsidR="00AC1146" w:rsidRDefault="00AC1146" w:rsidP="00487A2C">
      <w:r>
        <w:rPr>
          <w:rStyle w:val="CommentReference"/>
        </w:rPr>
        <w:annotationRef/>
      </w:r>
      <w:r>
        <w:rPr>
          <w:sz w:val="20"/>
          <w:szCs w:val="20"/>
        </w:rPr>
        <w:t>?? Which table shows this?</w:t>
      </w:r>
    </w:p>
  </w:comment>
  <w:comment w:id="190" w:author="Jueyi Liu" w:date="2022-05-03T15:40:00Z" w:initials="JL">
    <w:p w14:paraId="01A2B29A" w14:textId="6611B165" w:rsidR="004B7743" w:rsidRDefault="004B7743" w:rsidP="009C51F4">
      <w:r>
        <w:rPr>
          <w:rStyle w:val="CommentReference"/>
        </w:rPr>
        <w:annotationRef/>
      </w:r>
      <w:r>
        <w:rPr>
          <w:sz w:val="20"/>
          <w:szCs w:val="20"/>
        </w:rPr>
        <w:t>Is the plot discussed in the main text? Or put it in appendix with Figure title?</w:t>
      </w:r>
    </w:p>
  </w:comment>
  <w:comment w:id="191" w:author="Jueyi Liu" w:date="2022-05-03T15:42:00Z" w:initials="JL">
    <w:p w14:paraId="5CAEFE8A" w14:textId="77777777" w:rsidR="004B7743" w:rsidRDefault="004B7743" w:rsidP="00AF2C8B">
      <w:r>
        <w:rPr>
          <w:rStyle w:val="CommentReference"/>
        </w:rPr>
        <w:annotationRef/>
      </w:r>
      <w:r>
        <w:rPr>
          <w:sz w:val="20"/>
          <w:szCs w:val="20"/>
        </w:rPr>
        <w:t>Effect or association?</w:t>
      </w:r>
    </w:p>
  </w:comment>
  <w:comment w:id="207" w:author="Jueyi Liu" w:date="2022-05-03T15:45:00Z" w:initials="JL">
    <w:p w14:paraId="163EBBDB" w14:textId="77777777" w:rsidR="006C4BC1" w:rsidRDefault="006C4BC1" w:rsidP="00641F32">
      <w:r>
        <w:rPr>
          <w:rStyle w:val="CommentReference"/>
        </w:rPr>
        <w:annotationRef/>
      </w:r>
      <w:r>
        <w:rPr>
          <w:sz w:val="20"/>
          <w:szCs w:val="20"/>
        </w:rPr>
        <w:t>Then use counterfactual language throughout?</w:t>
      </w:r>
    </w:p>
  </w:comment>
  <w:comment w:id="218" w:author="Jueyi Liu" w:date="2022-05-03T15:48:00Z" w:initials="JL">
    <w:p w14:paraId="74A1B482" w14:textId="77777777" w:rsidR="00572270" w:rsidRDefault="00572270" w:rsidP="00472FB0">
      <w:r>
        <w:rPr>
          <w:rStyle w:val="CommentReference"/>
        </w:rPr>
        <w:annotationRef/>
      </w:r>
      <w:r>
        <w:rPr>
          <w:sz w:val="20"/>
          <w:szCs w:val="20"/>
        </w:rPr>
        <w:t>This is not shown in Table 1</w:t>
      </w:r>
    </w:p>
  </w:comment>
  <w:comment w:id="219" w:author="Jueyi Liu" w:date="2022-05-03T15:51:00Z" w:initials="JL">
    <w:p w14:paraId="14D92305" w14:textId="77777777" w:rsidR="00572270" w:rsidRDefault="00572270" w:rsidP="00212EDD">
      <w:r>
        <w:rPr>
          <w:rStyle w:val="CommentReference"/>
        </w:rPr>
        <w:annotationRef/>
      </w:r>
      <w:r>
        <w:rPr>
          <w:sz w:val="20"/>
          <w:szCs w:val="20"/>
        </w:rPr>
        <w:t>The disease distribution is …</w:t>
      </w:r>
    </w:p>
    <w:p w14:paraId="692145CA" w14:textId="77777777" w:rsidR="00572270" w:rsidRDefault="00572270" w:rsidP="00212EDD">
      <w:r>
        <w:rPr>
          <w:sz w:val="20"/>
          <w:szCs w:val="20"/>
        </w:rPr>
        <w:t>Or</w:t>
      </w:r>
    </w:p>
    <w:p w14:paraId="3C7F4175" w14:textId="77777777" w:rsidR="00572270" w:rsidRDefault="00572270" w:rsidP="00212EDD">
      <w:r>
        <w:rPr>
          <w:sz w:val="20"/>
          <w:szCs w:val="20"/>
        </w:rPr>
        <w:t>The disease distributions are …</w:t>
      </w:r>
    </w:p>
    <w:p w14:paraId="78FEEEA1" w14:textId="77777777" w:rsidR="00572270" w:rsidRDefault="00572270" w:rsidP="00212EDD"/>
  </w:comment>
  <w:comment w:id="227" w:author="Jueyi Liu" w:date="2022-05-03T15:56:00Z" w:initials="JL">
    <w:p w14:paraId="29E1DFB0" w14:textId="77777777" w:rsidR="00AC1146" w:rsidRDefault="00AC1146" w:rsidP="00D248E7">
      <w:r>
        <w:rPr>
          <w:rStyle w:val="CommentReference"/>
        </w:rPr>
        <w:annotationRef/>
      </w:r>
      <w:r>
        <w:rPr>
          <w:sz w:val="20"/>
          <w:szCs w:val="20"/>
        </w:rPr>
        <w:t xml:space="preserve">What does this refer to ? </w:t>
      </w:r>
    </w:p>
  </w:comment>
  <w:comment w:id="234" w:author="Jueyi Liu" w:date="2022-05-03T15:56:00Z" w:initials="JL">
    <w:p w14:paraId="1FA7F74B" w14:textId="77777777" w:rsidR="00AC1146" w:rsidRDefault="00AC1146" w:rsidP="00BF4ACE">
      <w:r>
        <w:rPr>
          <w:rStyle w:val="CommentReference"/>
        </w:rPr>
        <w:annotationRef/>
      </w:r>
      <w:r>
        <w:rPr>
          <w:sz w:val="20"/>
          <w:szCs w:val="20"/>
        </w:rPr>
        <w:t>emm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B59A2" w15:done="0"/>
  <w15:commentEx w15:paraId="5C7F25C4" w15:done="0"/>
  <w15:commentEx w15:paraId="3E5284D8" w15:done="0"/>
  <w15:commentEx w15:paraId="4A524548" w15:done="0"/>
  <w15:commentEx w15:paraId="26924C21" w15:done="0"/>
  <w15:commentEx w15:paraId="546026FB" w15:paraIdParent="26924C21" w15:done="0"/>
  <w15:commentEx w15:paraId="1A3B11DF" w15:done="0"/>
  <w15:commentEx w15:paraId="12AFC8D5" w15:done="0"/>
  <w15:commentEx w15:paraId="2C417AF5" w15:paraIdParent="12AFC8D5" w15:done="0"/>
  <w15:commentEx w15:paraId="31D0FAA0" w15:done="0"/>
  <w15:commentEx w15:paraId="3818F64B" w15:done="0"/>
  <w15:commentEx w15:paraId="5D446D32" w15:done="0"/>
  <w15:commentEx w15:paraId="0427C8F9" w15:paraIdParent="5D446D32" w15:done="0"/>
  <w15:commentEx w15:paraId="0CAB566D" w15:done="0"/>
  <w15:commentEx w15:paraId="7DA31C6F" w15:done="0"/>
  <w15:commentEx w15:paraId="039EA9F8" w15:done="0"/>
  <w15:commentEx w15:paraId="6A23C44A" w15:done="0"/>
  <w15:commentEx w15:paraId="0BCBE411" w15:done="0"/>
  <w15:commentEx w15:paraId="351A073B" w15:done="0"/>
  <w15:commentEx w15:paraId="3FC4E305" w15:done="0"/>
  <w15:commentEx w15:paraId="188A52EC" w15:done="0"/>
  <w15:commentEx w15:paraId="08AD4133" w15:done="0"/>
  <w15:commentEx w15:paraId="6E9108DE" w15:done="0"/>
  <w15:commentEx w15:paraId="5440E5E5" w15:done="0"/>
  <w15:commentEx w15:paraId="25193DF7" w15:done="0"/>
  <w15:commentEx w15:paraId="1CB4009E" w15:done="0"/>
  <w15:commentEx w15:paraId="49F8A981" w15:done="0"/>
  <w15:commentEx w15:paraId="5BDD615A" w15:done="0"/>
  <w15:commentEx w15:paraId="02386340" w15:done="0"/>
  <w15:commentEx w15:paraId="6100226C" w15:done="0"/>
  <w15:commentEx w15:paraId="259F29C2" w15:done="0"/>
  <w15:commentEx w15:paraId="01A2B29A" w15:done="0"/>
  <w15:commentEx w15:paraId="5CAEFE8A" w15:done="0"/>
  <w15:commentEx w15:paraId="163EBBDB" w15:done="0"/>
  <w15:commentEx w15:paraId="74A1B482" w15:done="0"/>
  <w15:commentEx w15:paraId="78FEEEA1" w15:paraIdParent="74A1B482" w15:done="0"/>
  <w15:commentEx w15:paraId="29E1DFB0" w15:done="0"/>
  <w15:commentEx w15:paraId="1FA7F7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B767" w16cex:dateUtc="2022-05-03T18:15:00Z"/>
  <w16cex:commentExtensible w16cex:durableId="261BBD94" w16cex:dateUtc="2022-05-03T18:41:00Z"/>
  <w16cex:commentExtensible w16cex:durableId="261BB833" w16cex:dateUtc="2022-05-03T18:18:00Z"/>
  <w16cex:commentExtensible w16cex:durableId="261BC8C4" w16cex:dateUtc="2022-05-03T19:29:00Z"/>
  <w16cex:commentExtensible w16cex:durableId="261BC197" w16cex:dateUtc="2022-05-03T18:58:00Z"/>
  <w16cex:commentExtensible w16cex:durableId="261BC3C5" w16cex:dateUtc="2022-05-03T19:07:00Z"/>
  <w16cex:commentExtensible w16cex:durableId="261BBA21" w16cex:dateUtc="2022-05-03T18:26:00Z"/>
  <w16cex:commentExtensible w16cex:durableId="261BB99A" w16cex:dateUtc="2022-05-03T18:24:00Z"/>
  <w16cex:commentExtensible w16cex:durableId="261BBB8A" w16cex:dateUtc="2022-05-03T18:32:00Z"/>
  <w16cex:commentExtensible w16cex:durableId="261BB9FE" w16cex:dateUtc="2022-05-03T18:26:00Z"/>
  <w16cex:commentExtensible w16cex:durableId="261BB7DF" w16cex:dateUtc="2022-05-03T18:17:00Z"/>
  <w16cex:commentExtensible w16cex:durableId="261BC054" w16cex:dateUtc="2022-05-03T18:53:00Z"/>
  <w16cex:commentExtensible w16cex:durableId="261BC092" w16cex:dateUtc="2022-05-03T18:54:00Z"/>
  <w16cex:commentExtensible w16cex:durableId="261BC0A6" w16cex:dateUtc="2022-05-03T18:54:00Z"/>
  <w16cex:commentExtensible w16cex:durableId="261BBFD2" w16cex:dateUtc="2022-05-03T18:50:00Z"/>
  <w16cex:commentExtensible w16cex:durableId="261BC147" w16cex:dateUtc="2022-05-03T18:57:00Z"/>
  <w16cex:commentExtensible w16cex:durableId="261BC402" w16cex:dateUtc="2022-05-03T19:08:00Z"/>
  <w16cex:commentExtensible w16cex:durableId="261BC276" w16cex:dateUtc="2022-05-03T19:02:00Z"/>
  <w16cex:commentExtensible w16cex:durableId="261BC30D" w16cex:dateUtc="2022-05-03T19:04:00Z"/>
  <w16cex:commentExtensible w16cex:durableId="261BC20F" w16cex:dateUtc="2022-05-03T19:00:00Z"/>
  <w16cex:commentExtensible w16cex:durableId="261BC2E6" w16cex:dateUtc="2022-05-03T19:04:00Z"/>
  <w16cex:commentExtensible w16cex:durableId="261BC4A9" w16cex:dateUtc="2022-05-03T19:11:00Z"/>
  <w16cex:commentExtensible w16cex:durableId="261BC590" w16cex:dateUtc="2022-05-03T19:15:00Z"/>
  <w16cex:commentExtensible w16cex:durableId="261BC4FC" w16cex:dateUtc="2022-05-03T19:13:00Z"/>
  <w16cex:commentExtensible w16cex:durableId="261BC51A" w16cex:dateUtc="2022-05-03T19:13:00Z"/>
  <w16cex:commentExtensible w16cex:durableId="261BC66A" w16cex:dateUtc="2022-05-03T19:19:00Z"/>
  <w16cex:commentExtensible w16cex:durableId="261BC556" w16cex:dateUtc="2022-05-03T19:14:00Z"/>
  <w16cex:commentExtensible w16cex:durableId="261BC38A" w16cex:dateUtc="2022-05-03T19:06:00Z"/>
  <w16cex:commentExtensible w16cex:durableId="261BC33E" w16cex:dateUtc="2022-05-03T19:05:00Z"/>
  <w16cex:commentExtensible w16cex:durableId="26194EBC" w16cex:dateUtc="2022-05-01T22:23:00Z"/>
  <w16cex:commentExtensible w16cex:durableId="261BCEED" w16cex:dateUtc="2022-05-03T19:55:00Z"/>
  <w16cex:commentExtensible w16cex:durableId="261BCB6C" w16cex:dateUtc="2022-05-03T19:40:00Z"/>
  <w16cex:commentExtensible w16cex:durableId="261BCBFF" w16cex:dateUtc="2022-05-03T19:42:00Z"/>
  <w16cex:commentExtensible w16cex:durableId="261BCC96" w16cex:dateUtc="2022-05-03T19:45:00Z"/>
  <w16cex:commentExtensible w16cex:durableId="261BCD61" w16cex:dateUtc="2022-05-03T19:48:00Z"/>
  <w16cex:commentExtensible w16cex:durableId="261BCE1A" w16cex:dateUtc="2022-05-03T19:51:00Z"/>
  <w16cex:commentExtensible w16cex:durableId="261BCF2F" w16cex:dateUtc="2022-05-03T19:56:00Z"/>
  <w16cex:commentExtensible w16cex:durableId="261BCF43" w16cex:dateUtc="2022-05-03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B59A2" w16cid:durableId="261BB767"/>
  <w16cid:commentId w16cid:paraId="5C7F25C4" w16cid:durableId="261BBD94"/>
  <w16cid:commentId w16cid:paraId="3E5284D8" w16cid:durableId="261BB833"/>
  <w16cid:commentId w16cid:paraId="4A524548" w16cid:durableId="261BC8C4"/>
  <w16cid:commentId w16cid:paraId="26924C21" w16cid:durableId="261BC197"/>
  <w16cid:commentId w16cid:paraId="546026FB" w16cid:durableId="261BC3C5"/>
  <w16cid:commentId w16cid:paraId="1A3B11DF" w16cid:durableId="261BBA21"/>
  <w16cid:commentId w16cid:paraId="12AFC8D5" w16cid:durableId="261BB99A"/>
  <w16cid:commentId w16cid:paraId="2C417AF5" w16cid:durableId="261BBB8A"/>
  <w16cid:commentId w16cid:paraId="31D0FAA0" w16cid:durableId="261BB9FE"/>
  <w16cid:commentId w16cid:paraId="3818F64B" w16cid:durableId="261BB7DF"/>
  <w16cid:commentId w16cid:paraId="5D446D32" w16cid:durableId="261BC054"/>
  <w16cid:commentId w16cid:paraId="0427C8F9" w16cid:durableId="261BC092"/>
  <w16cid:commentId w16cid:paraId="0CAB566D" w16cid:durableId="261BC0A6"/>
  <w16cid:commentId w16cid:paraId="7DA31C6F" w16cid:durableId="261BBFD2"/>
  <w16cid:commentId w16cid:paraId="039EA9F8" w16cid:durableId="261BC147"/>
  <w16cid:commentId w16cid:paraId="6A23C44A" w16cid:durableId="261BC402"/>
  <w16cid:commentId w16cid:paraId="0BCBE411" w16cid:durableId="261BC276"/>
  <w16cid:commentId w16cid:paraId="351A073B" w16cid:durableId="261BC30D"/>
  <w16cid:commentId w16cid:paraId="3FC4E305" w16cid:durableId="261BC20F"/>
  <w16cid:commentId w16cid:paraId="188A52EC" w16cid:durableId="261BC2E6"/>
  <w16cid:commentId w16cid:paraId="08AD4133" w16cid:durableId="261BC4A9"/>
  <w16cid:commentId w16cid:paraId="6E9108DE" w16cid:durableId="261BC590"/>
  <w16cid:commentId w16cid:paraId="5440E5E5" w16cid:durableId="261BC4FC"/>
  <w16cid:commentId w16cid:paraId="25193DF7" w16cid:durableId="261BC51A"/>
  <w16cid:commentId w16cid:paraId="1CB4009E" w16cid:durableId="261BC66A"/>
  <w16cid:commentId w16cid:paraId="49F8A981" w16cid:durableId="261BC556"/>
  <w16cid:commentId w16cid:paraId="5BDD615A" w16cid:durableId="261BC38A"/>
  <w16cid:commentId w16cid:paraId="02386340" w16cid:durableId="261BC33E"/>
  <w16cid:commentId w16cid:paraId="6100226C" w16cid:durableId="26194EBC"/>
  <w16cid:commentId w16cid:paraId="259F29C2" w16cid:durableId="261BCEED"/>
  <w16cid:commentId w16cid:paraId="01A2B29A" w16cid:durableId="261BCB6C"/>
  <w16cid:commentId w16cid:paraId="5CAEFE8A" w16cid:durableId="261BCBFF"/>
  <w16cid:commentId w16cid:paraId="163EBBDB" w16cid:durableId="261BCC96"/>
  <w16cid:commentId w16cid:paraId="74A1B482" w16cid:durableId="261BCD61"/>
  <w16cid:commentId w16cid:paraId="78FEEEA1" w16cid:durableId="261BCE1A"/>
  <w16cid:commentId w16cid:paraId="29E1DFB0" w16cid:durableId="261BCF2F"/>
  <w16cid:commentId w16cid:paraId="1FA7F74B" w16cid:durableId="261BCF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46FD" w14:textId="77777777" w:rsidR="00D74CD1" w:rsidRDefault="00D74CD1" w:rsidP="00463A8C">
      <w:pPr>
        <w:spacing w:after="0" w:line="240" w:lineRule="auto"/>
      </w:pPr>
      <w:r>
        <w:separator/>
      </w:r>
    </w:p>
  </w:endnote>
  <w:endnote w:type="continuationSeparator" w:id="0">
    <w:p w14:paraId="2B9952E4" w14:textId="77777777" w:rsidR="00D74CD1" w:rsidRDefault="00D74CD1"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9E3C" w14:textId="77777777" w:rsidR="00D74CD1" w:rsidRDefault="00D74CD1" w:rsidP="00463A8C">
      <w:pPr>
        <w:spacing w:after="0" w:line="240" w:lineRule="auto"/>
      </w:pPr>
      <w:r>
        <w:separator/>
      </w:r>
    </w:p>
  </w:footnote>
  <w:footnote w:type="continuationSeparator" w:id="0">
    <w:p w14:paraId="2951FE30" w14:textId="77777777" w:rsidR="00D74CD1" w:rsidRDefault="00D74CD1" w:rsidP="00463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52322"/>
    <w:multiLevelType w:val="hybridMultilevel"/>
    <w:tmpl w:val="CE763868"/>
    <w:lvl w:ilvl="0" w:tplc="1578E2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946410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eyi Liu">
    <w15:presenceInfo w15:providerId="AD" w15:userId="S::jueyiliu@stanford.edu::82808853-e76c-4ec4-967b-2ea2ddd59706"/>
  </w15:person>
  <w15:person w15:author="Fuyu Guo">
    <w15:presenceInfo w15:providerId="None" w15:userId="Fuyu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951A0"/>
    <w:rsid w:val="000A61BE"/>
    <w:rsid w:val="000D6734"/>
    <w:rsid w:val="001023A6"/>
    <w:rsid w:val="00106DA4"/>
    <w:rsid w:val="0012703B"/>
    <w:rsid w:val="001332F6"/>
    <w:rsid w:val="00151014"/>
    <w:rsid w:val="00155149"/>
    <w:rsid w:val="0019226D"/>
    <w:rsid w:val="001A187A"/>
    <w:rsid w:val="001C7983"/>
    <w:rsid w:val="001D0867"/>
    <w:rsid w:val="002047D0"/>
    <w:rsid w:val="00207C1E"/>
    <w:rsid w:val="0027491E"/>
    <w:rsid w:val="002B7DD2"/>
    <w:rsid w:val="002E5F70"/>
    <w:rsid w:val="002F7CEE"/>
    <w:rsid w:val="0031162A"/>
    <w:rsid w:val="00311F56"/>
    <w:rsid w:val="00312EB3"/>
    <w:rsid w:val="00316B9A"/>
    <w:rsid w:val="00332BEF"/>
    <w:rsid w:val="003874FE"/>
    <w:rsid w:val="003A761C"/>
    <w:rsid w:val="003B6323"/>
    <w:rsid w:val="003C35D9"/>
    <w:rsid w:val="003E10EB"/>
    <w:rsid w:val="003F3809"/>
    <w:rsid w:val="003F58A3"/>
    <w:rsid w:val="00400673"/>
    <w:rsid w:val="00423D97"/>
    <w:rsid w:val="00436F7C"/>
    <w:rsid w:val="00437967"/>
    <w:rsid w:val="004442BC"/>
    <w:rsid w:val="00463A8C"/>
    <w:rsid w:val="0046672B"/>
    <w:rsid w:val="004744DB"/>
    <w:rsid w:val="00477C41"/>
    <w:rsid w:val="004978DD"/>
    <w:rsid w:val="004B7743"/>
    <w:rsid w:val="004D1B6B"/>
    <w:rsid w:val="004D4DA5"/>
    <w:rsid w:val="004F2875"/>
    <w:rsid w:val="0050164D"/>
    <w:rsid w:val="005052F5"/>
    <w:rsid w:val="00520AEE"/>
    <w:rsid w:val="00520BF2"/>
    <w:rsid w:val="00532BBE"/>
    <w:rsid w:val="00572270"/>
    <w:rsid w:val="00582329"/>
    <w:rsid w:val="005A0032"/>
    <w:rsid w:val="005A7DD9"/>
    <w:rsid w:val="005D7BB8"/>
    <w:rsid w:val="005E3091"/>
    <w:rsid w:val="005F3C0B"/>
    <w:rsid w:val="00601990"/>
    <w:rsid w:val="006028DF"/>
    <w:rsid w:val="00607D87"/>
    <w:rsid w:val="006120F7"/>
    <w:rsid w:val="006178B5"/>
    <w:rsid w:val="00634F93"/>
    <w:rsid w:val="00636FB7"/>
    <w:rsid w:val="0064258E"/>
    <w:rsid w:val="00676129"/>
    <w:rsid w:val="00677179"/>
    <w:rsid w:val="0068666D"/>
    <w:rsid w:val="006A2EC2"/>
    <w:rsid w:val="006B2BF7"/>
    <w:rsid w:val="006C4BC1"/>
    <w:rsid w:val="006E5EBA"/>
    <w:rsid w:val="00716DF2"/>
    <w:rsid w:val="0073347E"/>
    <w:rsid w:val="007806F0"/>
    <w:rsid w:val="0078426D"/>
    <w:rsid w:val="007872E3"/>
    <w:rsid w:val="00787B09"/>
    <w:rsid w:val="007A579E"/>
    <w:rsid w:val="007A6221"/>
    <w:rsid w:val="007B359D"/>
    <w:rsid w:val="007B608C"/>
    <w:rsid w:val="007C1B53"/>
    <w:rsid w:val="007C2E6F"/>
    <w:rsid w:val="007E7E13"/>
    <w:rsid w:val="00816833"/>
    <w:rsid w:val="0083372C"/>
    <w:rsid w:val="0085465B"/>
    <w:rsid w:val="00860EF5"/>
    <w:rsid w:val="00866036"/>
    <w:rsid w:val="008A214A"/>
    <w:rsid w:val="008C0A03"/>
    <w:rsid w:val="008C0C5B"/>
    <w:rsid w:val="008F0018"/>
    <w:rsid w:val="008F39EE"/>
    <w:rsid w:val="00911368"/>
    <w:rsid w:val="00916484"/>
    <w:rsid w:val="00940551"/>
    <w:rsid w:val="009827AC"/>
    <w:rsid w:val="00993CFF"/>
    <w:rsid w:val="009E72F8"/>
    <w:rsid w:val="00A023A5"/>
    <w:rsid w:val="00A045F8"/>
    <w:rsid w:val="00A06482"/>
    <w:rsid w:val="00A078C5"/>
    <w:rsid w:val="00A07A02"/>
    <w:rsid w:val="00A678DF"/>
    <w:rsid w:val="00A7507C"/>
    <w:rsid w:val="00A93ECD"/>
    <w:rsid w:val="00A952BD"/>
    <w:rsid w:val="00AA137A"/>
    <w:rsid w:val="00AB1845"/>
    <w:rsid w:val="00AC1146"/>
    <w:rsid w:val="00AE4D03"/>
    <w:rsid w:val="00AE56DE"/>
    <w:rsid w:val="00AF7E41"/>
    <w:rsid w:val="00B0253E"/>
    <w:rsid w:val="00B06633"/>
    <w:rsid w:val="00B2378F"/>
    <w:rsid w:val="00B33924"/>
    <w:rsid w:val="00B45600"/>
    <w:rsid w:val="00B472B3"/>
    <w:rsid w:val="00B7221B"/>
    <w:rsid w:val="00B83056"/>
    <w:rsid w:val="00B87F1E"/>
    <w:rsid w:val="00BA3324"/>
    <w:rsid w:val="00BB31DD"/>
    <w:rsid w:val="00BE2FFA"/>
    <w:rsid w:val="00BE4BB7"/>
    <w:rsid w:val="00C270A2"/>
    <w:rsid w:val="00C35820"/>
    <w:rsid w:val="00C503FB"/>
    <w:rsid w:val="00C5708E"/>
    <w:rsid w:val="00C7087E"/>
    <w:rsid w:val="00C7381C"/>
    <w:rsid w:val="00C83470"/>
    <w:rsid w:val="00CA29D7"/>
    <w:rsid w:val="00CB34AD"/>
    <w:rsid w:val="00CC11B2"/>
    <w:rsid w:val="00CC18A2"/>
    <w:rsid w:val="00CD5B33"/>
    <w:rsid w:val="00D062DD"/>
    <w:rsid w:val="00D165DF"/>
    <w:rsid w:val="00D223DA"/>
    <w:rsid w:val="00D33B33"/>
    <w:rsid w:val="00D44444"/>
    <w:rsid w:val="00D46405"/>
    <w:rsid w:val="00D74CD1"/>
    <w:rsid w:val="00D85070"/>
    <w:rsid w:val="00D93F2A"/>
    <w:rsid w:val="00D94369"/>
    <w:rsid w:val="00D96F47"/>
    <w:rsid w:val="00DB639B"/>
    <w:rsid w:val="00DE1214"/>
    <w:rsid w:val="00E2589A"/>
    <w:rsid w:val="00E33D05"/>
    <w:rsid w:val="00E5106F"/>
    <w:rsid w:val="00E62652"/>
    <w:rsid w:val="00EB3D8A"/>
    <w:rsid w:val="00EC3E19"/>
    <w:rsid w:val="00ED5469"/>
    <w:rsid w:val="00EF5D25"/>
    <w:rsid w:val="00F37485"/>
    <w:rsid w:val="00F46B5A"/>
    <w:rsid w:val="00F47C10"/>
    <w:rsid w:val="00F55C5B"/>
    <w:rsid w:val="00F6561F"/>
    <w:rsid w:val="00FA6D1D"/>
    <w:rsid w:val="00FD0B87"/>
    <w:rsid w:val="00FD5911"/>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line="240" w:lineRule="auto"/>
    </w:pPr>
    <w:rPr>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 w:type="paragraph" w:styleId="Revision">
    <w:name w:val="Revision"/>
    <w:hidden/>
    <w:uiPriority w:val="99"/>
    <w:semiHidden/>
    <w:rsid w:val="0064258E"/>
    <w:pPr>
      <w:spacing w:after="0" w:line="240" w:lineRule="auto"/>
    </w:pPr>
  </w:style>
  <w:style w:type="paragraph" w:styleId="ListParagraph">
    <w:name w:val="List Paragraph"/>
    <w:basedOn w:val="Normal"/>
    <w:uiPriority w:val="34"/>
    <w:qFormat/>
    <w:rsid w:val="005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95</cp:revision>
  <dcterms:created xsi:type="dcterms:W3CDTF">2022-04-25T01:58:00Z</dcterms:created>
  <dcterms:modified xsi:type="dcterms:W3CDTF">2022-05-03T20:03:00Z</dcterms:modified>
</cp:coreProperties>
</file>